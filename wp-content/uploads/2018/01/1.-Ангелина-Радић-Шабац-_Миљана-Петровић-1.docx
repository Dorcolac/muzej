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C1" w:rsidRPr="002839FB" w:rsidRDefault="007F7BC1" w:rsidP="002839FB">
      <w:pPr>
        <w:tabs>
          <w:tab w:val="left" w:pos="2528"/>
        </w:tabs>
        <w:spacing w:line="360" w:lineRule="auto"/>
        <w:jc w:val="center"/>
        <w:rPr>
          <w:rFonts w:ascii="Times New Roman" w:hAnsi="Times New Roman"/>
          <w:lang w:val="ru-RU"/>
          <w:rPrChange w:id="0" w:author="Petar" w:date="2018-01-03T15:50:00Z">
            <w:rPr/>
          </w:rPrChange>
        </w:rPr>
      </w:pPr>
      <w:proofErr w:type="spellStart"/>
      <w:r w:rsidRPr="002839FB">
        <w:rPr>
          <w:rFonts w:ascii="Times New Roman" w:hAnsi="Times New Roman"/>
          <w:color w:val="222222"/>
          <w:sz w:val="32"/>
          <w:szCs w:val="32"/>
          <w:shd w:val="clear" w:color="auto" w:fill="FFFFFF"/>
          <w:lang w:val="ru-RU"/>
          <w:rPrChange w:id="1" w:author="Petar" w:date="2018-01-03T15:50:00Z">
            <w:rPr>
              <w:rFonts w:ascii="Times New Roman" w:hAnsi="Times New Roman"/>
              <w:b/>
              <w:color w:val="222222"/>
              <w:sz w:val="32"/>
              <w:szCs w:val="32"/>
              <w:shd w:val="clear" w:color="auto" w:fill="FFFFFF"/>
            </w:rPr>
          </w:rPrChange>
        </w:rPr>
        <w:t>Меморијална</w:t>
      </w:r>
      <w:proofErr w:type="spellEnd"/>
      <w:r w:rsidRPr="002839FB">
        <w:rPr>
          <w:rFonts w:ascii="Times New Roman" w:hAnsi="Times New Roman"/>
          <w:color w:val="222222"/>
          <w:sz w:val="32"/>
          <w:szCs w:val="32"/>
          <w:shd w:val="clear" w:color="auto" w:fill="FFFFFF"/>
          <w:lang w:val="ru-RU"/>
          <w:rPrChange w:id="2" w:author="Petar" w:date="2018-01-03T15:50:00Z">
            <w:rPr>
              <w:rFonts w:ascii="Times New Roman" w:hAnsi="Times New Roman"/>
              <w:b/>
              <w:color w:val="222222"/>
              <w:sz w:val="32"/>
              <w:szCs w:val="32"/>
              <w:shd w:val="clear" w:color="auto" w:fill="FFFFFF"/>
            </w:rPr>
          </w:rPrChange>
        </w:rPr>
        <w:t xml:space="preserve"> места </w:t>
      </w:r>
      <w:proofErr w:type="spellStart"/>
      <w:r w:rsidRPr="002839FB">
        <w:rPr>
          <w:rFonts w:ascii="Times New Roman" w:hAnsi="Times New Roman"/>
          <w:color w:val="222222"/>
          <w:sz w:val="32"/>
          <w:szCs w:val="32"/>
          <w:shd w:val="clear" w:color="auto" w:fill="FFFFFF"/>
          <w:lang w:val="ru-RU"/>
          <w:rPrChange w:id="3" w:author="Petar" w:date="2018-01-03T15:50:00Z">
            <w:rPr>
              <w:rFonts w:ascii="Times New Roman" w:hAnsi="Times New Roman"/>
              <w:b/>
              <w:color w:val="222222"/>
              <w:sz w:val="32"/>
              <w:szCs w:val="32"/>
              <w:shd w:val="clear" w:color="auto" w:fill="FFFFFF"/>
            </w:rPr>
          </w:rPrChange>
        </w:rPr>
        <w:t>српских</w:t>
      </w:r>
      <w:proofErr w:type="spellEnd"/>
      <w:r w:rsidRPr="002839FB">
        <w:rPr>
          <w:rFonts w:ascii="Times New Roman" w:hAnsi="Times New Roman"/>
          <w:color w:val="222222"/>
          <w:sz w:val="32"/>
          <w:szCs w:val="32"/>
          <w:shd w:val="clear" w:color="auto" w:fill="FFFFFF"/>
          <w:lang w:val="ru-RU"/>
          <w:rPrChange w:id="4" w:author="Petar" w:date="2018-01-03T15:50:00Z">
            <w:rPr>
              <w:rFonts w:ascii="Times New Roman" w:hAnsi="Times New Roman"/>
              <w:b/>
              <w:color w:val="222222"/>
              <w:sz w:val="32"/>
              <w:szCs w:val="32"/>
              <w:shd w:val="clear" w:color="auto" w:fill="FFFFFF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color w:val="222222"/>
          <w:sz w:val="32"/>
          <w:szCs w:val="32"/>
          <w:shd w:val="clear" w:color="auto" w:fill="FFFFFF"/>
          <w:lang w:val="ru-RU"/>
          <w:rPrChange w:id="5" w:author="Petar" w:date="2018-01-03T15:50:00Z">
            <w:rPr>
              <w:rFonts w:ascii="Times New Roman" w:hAnsi="Times New Roman"/>
              <w:b/>
              <w:color w:val="222222"/>
              <w:sz w:val="32"/>
              <w:szCs w:val="32"/>
              <w:shd w:val="clear" w:color="auto" w:fill="FFFFFF"/>
            </w:rPr>
          </w:rPrChange>
        </w:rPr>
        <w:t>књижевника</w:t>
      </w:r>
      <w:proofErr w:type="spellEnd"/>
      <w:r w:rsidRPr="002839FB">
        <w:rPr>
          <w:rFonts w:ascii="Times New Roman" w:hAnsi="Times New Roman"/>
          <w:color w:val="222222"/>
          <w:sz w:val="32"/>
          <w:szCs w:val="32"/>
          <w:shd w:val="clear" w:color="auto" w:fill="FFFFFF"/>
          <w:lang w:val="ru-RU"/>
          <w:rPrChange w:id="6" w:author="Petar" w:date="2018-01-03T15:50:00Z">
            <w:rPr>
              <w:rFonts w:ascii="Times New Roman" w:hAnsi="Times New Roman"/>
              <w:b/>
              <w:color w:val="222222"/>
              <w:sz w:val="32"/>
              <w:szCs w:val="32"/>
              <w:shd w:val="clear" w:color="auto" w:fill="FFFFFF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color w:val="222222"/>
          <w:sz w:val="32"/>
          <w:szCs w:val="32"/>
          <w:shd w:val="clear" w:color="auto" w:fill="FFFFFF"/>
          <w:lang w:val="ru-RU"/>
          <w:rPrChange w:id="7" w:author="Petar" w:date="2018-01-03T15:50:00Z">
            <w:rPr>
              <w:rFonts w:ascii="Times New Roman" w:hAnsi="Times New Roman"/>
              <w:b/>
              <w:color w:val="222222"/>
              <w:sz w:val="32"/>
              <w:szCs w:val="32"/>
              <w:shd w:val="clear" w:color="auto" w:fill="FFFFFF"/>
            </w:rPr>
          </w:rPrChange>
        </w:rPr>
        <w:t>Шапцу</w:t>
      </w:r>
      <w:proofErr w:type="spellEnd"/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lang w:val="ru-RU"/>
          <w:rPrChange w:id="8" w:author="Petar" w:date="2018-01-03T15:50:00Z">
            <w:rPr/>
          </w:rPrChange>
        </w:rPr>
        <w:pPrChange w:id="9" w:author="Petar" w:date="2018-01-03T15:51:00Z">
          <w:pPr/>
        </w:pPrChange>
      </w:pPr>
    </w:p>
    <w:p w:rsidR="003E395E" w:rsidRPr="002839FB" w:rsidRDefault="007F7BC1" w:rsidP="002839FB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  <w:rPrChange w:id="10" w:author="Petar" w:date="2018-01-03T15:50:00Z">
            <w:rPr>
              <w:rFonts w:ascii="Times New Roman" w:hAnsi="Times New Roman"/>
              <w:sz w:val="28"/>
              <w:szCs w:val="28"/>
            </w:rPr>
          </w:rPrChange>
        </w:rPr>
        <w:pPrChange w:id="11" w:author="Petar" w:date="2018-01-03T15:51:00Z">
          <w:pPr>
            <w:spacing w:before="120" w:after="120" w:line="360" w:lineRule="auto"/>
            <w:ind w:firstLine="567"/>
            <w:jc w:val="both"/>
          </w:pPr>
        </w:pPrChange>
      </w:pPr>
      <w:proofErr w:type="spellStart"/>
      <w:r w:rsidRPr="002839FB">
        <w:rPr>
          <w:rFonts w:ascii="Times New Roman" w:hAnsi="Times New Roman"/>
          <w:sz w:val="28"/>
          <w:szCs w:val="28"/>
          <w:lang w:val="ru-RU"/>
          <w:rPrChange w:id="12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>Споменици</w:t>
      </w:r>
      <w:proofErr w:type="spellEnd"/>
      <w:r w:rsidRPr="002839FB">
        <w:rPr>
          <w:rFonts w:ascii="Times New Roman" w:hAnsi="Times New Roman"/>
          <w:sz w:val="28"/>
          <w:szCs w:val="28"/>
          <w:lang w:val="ru-RU"/>
          <w:rPrChange w:id="13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8"/>
          <w:szCs w:val="28"/>
          <w:lang w:val="ru-RU"/>
          <w:rPrChange w:id="14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>знаменитим</w:t>
      </w:r>
      <w:proofErr w:type="spellEnd"/>
      <w:r w:rsidRPr="002839FB">
        <w:rPr>
          <w:rFonts w:ascii="Times New Roman" w:hAnsi="Times New Roman"/>
          <w:sz w:val="28"/>
          <w:szCs w:val="28"/>
          <w:lang w:val="ru-RU"/>
          <w:rPrChange w:id="15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8"/>
          <w:szCs w:val="28"/>
          <w:lang w:val="ru-RU"/>
          <w:rPrChange w:id="16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>књижевницима</w:t>
      </w:r>
      <w:proofErr w:type="spellEnd"/>
      <w:r w:rsidRPr="002839FB">
        <w:rPr>
          <w:rFonts w:ascii="Times New Roman" w:hAnsi="Times New Roman"/>
          <w:sz w:val="28"/>
          <w:szCs w:val="28"/>
          <w:lang w:val="ru-RU"/>
          <w:rPrChange w:id="17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sz w:val="28"/>
          <w:szCs w:val="28"/>
          <w:lang w:val="ru-RU"/>
          <w:rPrChange w:id="18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>Шапцу</w:t>
      </w:r>
      <w:bookmarkStart w:id="19" w:name="_GoBack"/>
      <w:bookmarkEnd w:id="19"/>
      <w:proofErr w:type="spellEnd"/>
    </w:p>
    <w:p w:rsidR="007F7BC1" w:rsidRPr="002839FB" w:rsidRDefault="00B4692B" w:rsidP="002839F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ru-RU"/>
          <w:rPrChange w:id="20" w:author="Petar" w:date="2018-01-03T15:50:00Z">
            <w:rPr>
              <w:rFonts w:ascii="Times New Roman" w:hAnsi="Times New Roman"/>
              <w:sz w:val="28"/>
              <w:szCs w:val="28"/>
            </w:rPr>
          </w:rPrChange>
        </w:rPr>
        <w:pPrChange w:id="21" w:author="Petar" w:date="2018-01-03T15:51:00Z">
          <w:pPr>
            <w:ind w:firstLine="720"/>
            <w:jc w:val="both"/>
          </w:pPr>
        </w:pPrChange>
      </w:pP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Тешко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мо</w:t>
      </w:r>
      <w:r w:rsidR="00D500B0" w:rsidRPr="002839FB">
        <w:rPr>
          <w:rFonts w:ascii="Times New Roman" w:hAnsi="Times New Roman"/>
          <w:sz w:val="24"/>
          <w:szCs w:val="24"/>
          <w:lang w:val="ru-RU"/>
          <w:rPrChange w:id="2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гу да се </w:t>
      </w:r>
      <w:proofErr w:type="spellStart"/>
      <w:r w:rsidR="00D500B0" w:rsidRPr="002839FB">
        <w:rPr>
          <w:rFonts w:ascii="Times New Roman" w:hAnsi="Times New Roman"/>
          <w:sz w:val="24"/>
          <w:szCs w:val="24"/>
          <w:lang w:val="ru-RU"/>
          <w:rPrChange w:id="2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установе</w:t>
      </w:r>
      <w:proofErr w:type="spellEnd"/>
      <w:r w:rsidR="00D500B0" w:rsidRPr="002839FB">
        <w:rPr>
          <w:rFonts w:ascii="Times New Roman" w:hAnsi="Times New Roman"/>
          <w:sz w:val="24"/>
          <w:szCs w:val="24"/>
          <w:lang w:val="ru-RU"/>
          <w:rPrChange w:id="2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D500B0" w:rsidRPr="002839FB">
        <w:rPr>
          <w:rFonts w:ascii="Times New Roman" w:hAnsi="Times New Roman"/>
          <w:sz w:val="24"/>
          <w:szCs w:val="24"/>
          <w:lang w:val="ru-RU"/>
          <w:rPrChange w:id="2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правилности</w:t>
      </w:r>
      <w:proofErr w:type="spellEnd"/>
      <w:ins w:id="28" w:author="Miljana Petrovic" w:date="2017-07-16T11:21:00Z">
        <w:r w:rsidR="007B5F99" w:rsidRPr="002839FB">
          <w:rPr>
            <w:rFonts w:ascii="Times New Roman" w:hAnsi="Times New Roman"/>
            <w:sz w:val="24"/>
            <w:szCs w:val="24"/>
            <w:lang w:val="ru-RU"/>
            <w:rPrChange w:id="29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у томе</w:t>
        </w:r>
      </w:ins>
      <w:del w:id="30" w:author="Miljana Petrovic" w:date="2017-07-16T11:13:00Z">
        <w:r w:rsidRPr="002839FB" w:rsidDel="00316902">
          <w:rPr>
            <w:rFonts w:ascii="Times New Roman" w:hAnsi="Times New Roman"/>
            <w:sz w:val="24"/>
            <w:szCs w:val="24"/>
            <w:lang w:val="ru-RU"/>
            <w:rPrChange w:id="31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,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3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када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и у </w:t>
      </w:r>
      <w:proofErr w:type="spellStart"/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3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ко</w:t>
      </w:r>
      <w:proofErr w:type="gramEnd"/>
      <w:r w:rsidRPr="002839FB">
        <w:rPr>
          <w:rFonts w:ascii="Times New Roman" w:hAnsi="Times New Roman"/>
          <w:sz w:val="24"/>
          <w:szCs w:val="24"/>
          <w:lang w:val="ru-RU"/>
          <w:rPrChange w:id="3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јим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деловима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4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земље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4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се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4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ра</w:t>
      </w:r>
      <w:r w:rsidR="00440FED" w:rsidRPr="002839FB">
        <w:rPr>
          <w:rFonts w:ascii="Times New Roman" w:hAnsi="Times New Roman"/>
          <w:sz w:val="24"/>
          <w:szCs w:val="24"/>
          <w:lang w:val="ru-RU"/>
          <w:rPrChange w:id="4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ђају</w:t>
      </w:r>
      <w:proofErr w:type="spellEnd"/>
      <w:r w:rsidR="00440FED" w:rsidRPr="002839FB">
        <w:rPr>
          <w:rFonts w:ascii="Times New Roman" w:hAnsi="Times New Roman"/>
          <w:sz w:val="24"/>
          <w:szCs w:val="24"/>
          <w:lang w:val="ru-RU"/>
          <w:rPrChange w:id="4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40FED" w:rsidRPr="002839FB">
        <w:rPr>
          <w:rFonts w:ascii="Times New Roman" w:hAnsi="Times New Roman"/>
          <w:sz w:val="24"/>
          <w:szCs w:val="24"/>
          <w:lang w:val="ru-RU"/>
          <w:rPrChange w:id="4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најпознатије</w:t>
      </w:r>
      <w:proofErr w:type="spellEnd"/>
      <w:r w:rsidR="00440FED" w:rsidRPr="002839FB">
        <w:rPr>
          <w:rFonts w:ascii="Times New Roman" w:hAnsi="Times New Roman"/>
          <w:sz w:val="24"/>
          <w:szCs w:val="24"/>
          <w:lang w:val="ru-RU"/>
          <w:rPrChange w:id="4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личности. </w:t>
      </w:r>
      <w:proofErr w:type="spellStart"/>
      <w:r w:rsidR="00440FED" w:rsidRPr="002839FB">
        <w:rPr>
          <w:rFonts w:ascii="Times New Roman" w:hAnsi="Times New Roman"/>
          <w:sz w:val="24"/>
          <w:szCs w:val="24"/>
          <w:lang w:val="ru-RU"/>
          <w:rPrChange w:id="4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Иако</w:t>
      </w:r>
      <w:proofErr w:type="spellEnd"/>
      <w:r w:rsidR="00440FED" w:rsidRPr="002839FB">
        <w:rPr>
          <w:rFonts w:ascii="Times New Roman" w:hAnsi="Times New Roman"/>
          <w:sz w:val="24"/>
          <w:szCs w:val="24"/>
          <w:lang w:val="ru-RU"/>
          <w:rPrChange w:id="4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код </w:t>
      </w:r>
      <w:r w:rsidRPr="002839FB">
        <w:rPr>
          <w:rFonts w:ascii="Times New Roman" w:hAnsi="Times New Roman"/>
          <w:sz w:val="24"/>
          <w:szCs w:val="24"/>
          <w:lang w:val="ru-RU"/>
          <w:rPrChange w:id="4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нас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ни</w:t>
      </w:r>
      <w:r w:rsidR="00440FED" w:rsidRPr="002839FB">
        <w:rPr>
          <w:rFonts w:ascii="Times New Roman" w:hAnsi="Times New Roman"/>
          <w:sz w:val="24"/>
          <w:szCs w:val="24"/>
          <w:lang w:val="ru-RU"/>
          <w:rPrChange w:id="5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="00440FED" w:rsidRPr="002839FB">
        <w:rPr>
          <w:rFonts w:ascii="Times New Roman" w:hAnsi="Times New Roman"/>
          <w:sz w:val="24"/>
          <w:szCs w:val="24"/>
          <w:lang w:val="ru-RU"/>
          <w:rPrChange w:id="5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40FED" w:rsidRPr="002839FB">
        <w:rPr>
          <w:rFonts w:ascii="Times New Roman" w:hAnsi="Times New Roman"/>
          <w:sz w:val="24"/>
          <w:szCs w:val="24"/>
          <w:lang w:val="ru-RU"/>
          <w:rPrChange w:id="5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вршено</w:t>
      </w:r>
      <w:proofErr w:type="spellEnd"/>
      <w:r w:rsidR="00440FED" w:rsidRPr="002839FB">
        <w:rPr>
          <w:rFonts w:ascii="Times New Roman" w:hAnsi="Times New Roman"/>
          <w:sz w:val="24"/>
          <w:szCs w:val="24"/>
          <w:lang w:val="ru-RU"/>
          <w:rPrChange w:id="5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40FED" w:rsidRPr="002839FB">
        <w:rPr>
          <w:rFonts w:ascii="Times New Roman" w:hAnsi="Times New Roman"/>
          <w:sz w:val="24"/>
          <w:szCs w:val="24"/>
          <w:lang w:val="ru-RU"/>
          <w:rPrChange w:id="5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такво</w:t>
      </w:r>
      <w:proofErr w:type="spellEnd"/>
      <w:r w:rsidR="00440FED" w:rsidRPr="002839FB">
        <w:rPr>
          <w:rFonts w:ascii="Times New Roman" w:hAnsi="Times New Roman"/>
          <w:sz w:val="24"/>
          <w:szCs w:val="24"/>
          <w:lang w:val="ru-RU"/>
          <w:rPrChange w:id="5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40FED" w:rsidRPr="002839FB">
        <w:rPr>
          <w:rFonts w:ascii="Times New Roman" w:hAnsi="Times New Roman"/>
          <w:sz w:val="24"/>
          <w:szCs w:val="24"/>
          <w:lang w:val="ru-RU"/>
          <w:rPrChange w:id="5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истраживање</w:t>
      </w:r>
      <w:proofErr w:type="spellEnd"/>
      <w:r w:rsidR="00440FED" w:rsidRPr="002839FB">
        <w:rPr>
          <w:rFonts w:ascii="Times New Roman" w:hAnsi="Times New Roman"/>
          <w:sz w:val="24"/>
          <w:szCs w:val="24"/>
          <w:lang w:val="ru-RU"/>
          <w:rPrChange w:id="5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="00440FED" w:rsidRPr="002839FB">
        <w:rPr>
          <w:rFonts w:ascii="Times New Roman" w:hAnsi="Times New Roman"/>
          <w:sz w:val="24"/>
          <w:szCs w:val="24"/>
          <w:lang w:val="ru-RU"/>
          <w:rPrChange w:id="5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можемо</w:t>
      </w:r>
      <w:proofErr w:type="spellEnd"/>
      <w:r w:rsidR="00440FED" w:rsidRPr="002839FB">
        <w:rPr>
          <w:rFonts w:ascii="Times New Roman" w:hAnsi="Times New Roman"/>
          <w:sz w:val="24"/>
          <w:szCs w:val="24"/>
          <w:lang w:val="ru-RU"/>
          <w:rPrChange w:id="6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40FED" w:rsidRPr="002839FB">
        <w:rPr>
          <w:rFonts w:ascii="Times New Roman" w:hAnsi="Times New Roman"/>
          <w:sz w:val="24"/>
          <w:szCs w:val="24"/>
          <w:lang w:val="ru-RU"/>
          <w:rPrChange w:id="6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рећи</w:t>
      </w:r>
      <w:proofErr w:type="spellEnd"/>
      <w:r w:rsidR="00440FED" w:rsidRPr="002839FB">
        <w:rPr>
          <w:rFonts w:ascii="Times New Roman" w:hAnsi="Times New Roman"/>
          <w:sz w:val="24"/>
          <w:szCs w:val="24"/>
          <w:lang w:val="ru-RU"/>
          <w:rPrChange w:id="6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да</w:t>
      </w:r>
      <w:r w:rsidRPr="002839FB">
        <w:rPr>
          <w:rFonts w:ascii="Times New Roman" w:hAnsi="Times New Roman"/>
          <w:sz w:val="24"/>
          <w:szCs w:val="24"/>
          <w:lang w:val="ru-RU"/>
          <w:rPrChange w:id="6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Шабац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сигурно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заузима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истакнуто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место. За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ов</w:t>
      </w:r>
      <w:proofErr w:type="gramStart"/>
      <w:r w:rsidRPr="00316902">
        <w:rPr>
          <w:rFonts w:ascii="Times New Roman" w:hAnsi="Times New Roman"/>
          <w:sz w:val="24"/>
          <w:szCs w:val="24"/>
        </w:rPr>
        <w:t>aj</w:t>
      </w:r>
      <w:proofErr w:type="spellEnd"/>
      <w:proofErr w:type="gramEnd"/>
      <w:r w:rsidRPr="002839FB">
        <w:rPr>
          <w:rFonts w:ascii="Times New Roman" w:hAnsi="Times New Roman"/>
          <w:sz w:val="24"/>
          <w:szCs w:val="24"/>
          <w:lang w:val="ru-RU"/>
          <w:rPrChange w:id="7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град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везана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су имена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познатих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српских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књижевника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рођених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Х</w:t>
      </w:r>
      <w:r w:rsidRPr="00316902">
        <w:rPr>
          <w:rFonts w:ascii="Times New Roman" w:hAnsi="Times New Roman"/>
          <w:sz w:val="24"/>
          <w:szCs w:val="24"/>
        </w:rPr>
        <w:t>I</w:t>
      </w:r>
      <w:r w:rsidRPr="002839FB">
        <w:rPr>
          <w:rFonts w:ascii="Times New Roman" w:hAnsi="Times New Roman"/>
          <w:sz w:val="24"/>
          <w:szCs w:val="24"/>
          <w:lang w:val="ru-RU"/>
          <w:rPrChange w:id="8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Х веку (Лаза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Лазаревић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Јанко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Веселиновић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Стојан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Новаковић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Милорад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Поповић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-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Шапчанин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Станислав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Винарев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) и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почетком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ХХ века (Оскар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Давичо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). </w:t>
      </w:r>
      <w:proofErr w:type="spellStart"/>
      <w:proofErr w:type="gramStart"/>
      <w:r w:rsidR="00483FD6" w:rsidRPr="002839FB">
        <w:rPr>
          <w:rFonts w:ascii="Times New Roman" w:hAnsi="Times New Roman"/>
          <w:sz w:val="24"/>
          <w:szCs w:val="24"/>
          <w:lang w:val="ru-RU"/>
          <w:rPrChange w:id="10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Такође</w:t>
      </w:r>
      <w:proofErr w:type="spellEnd"/>
      <w:proofErr w:type="gramEnd"/>
      <w:r w:rsidR="00483FD6" w:rsidRPr="002839FB">
        <w:rPr>
          <w:rFonts w:ascii="Times New Roman" w:hAnsi="Times New Roman"/>
          <w:sz w:val="24"/>
          <w:szCs w:val="24"/>
          <w:lang w:val="ru-RU"/>
          <w:rPrChange w:id="10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главне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1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1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радње</w:t>
      </w:r>
      <w:proofErr w:type="spellEnd"/>
      <w:del w:id="112" w:author="Miljana Petrovic" w:date="2017-07-16T11:15:00Z">
        <w:r w:rsidR="00483FD6" w:rsidRPr="002839FB">
          <w:rPr>
            <w:rFonts w:ascii="Times New Roman" w:hAnsi="Times New Roman"/>
            <w:sz w:val="24"/>
            <w:szCs w:val="24"/>
            <w:lang w:val="ru-RU"/>
            <w:rPrChange w:id="113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,</w:delText>
        </w:r>
      </w:del>
      <w:r w:rsidR="00483FD6" w:rsidRPr="002839FB">
        <w:rPr>
          <w:rFonts w:ascii="Times New Roman" w:hAnsi="Times New Roman"/>
          <w:sz w:val="24"/>
          <w:szCs w:val="24"/>
          <w:lang w:val="ru-RU"/>
          <w:rPrChange w:id="11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многих дела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1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познатих</w:t>
      </w:r>
      <w:proofErr w:type="spellEnd"/>
      <w:del w:id="116" w:author="Miljana Petrovic" w:date="2017-07-16T11:15:00Z">
        <w:r w:rsidR="00483FD6" w:rsidRPr="002839FB">
          <w:rPr>
            <w:rFonts w:ascii="Times New Roman" w:hAnsi="Times New Roman"/>
            <w:sz w:val="24"/>
            <w:szCs w:val="24"/>
            <w:lang w:val="ru-RU"/>
            <w:rPrChange w:id="117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,</w:delText>
        </w:r>
      </w:del>
      <w:r w:rsidR="00483FD6" w:rsidRPr="002839FB">
        <w:rPr>
          <w:rFonts w:ascii="Times New Roman" w:hAnsi="Times New Roman"/>
          <w:sz w:val="24"/>
          <w:szCs w:val="24"/>
          <w:lang w:val="ru-RU"/>
          <w:rPrChange w:id="11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1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српских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2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2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писаца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2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2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смештене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2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су у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2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овом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2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2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крају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2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.</w:t>
      </w: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lang w:val="ru-RU"/>
          <w:rPrChange w:id="129" w:author="Petar" w:date="2018-01-03T15:50:00Z">
            <w:rPr>
              <w:rFonts w:ascii="Times New Roman" w:hAnsi="Times New Roman"/>
            </w:rPr>
          </w:rPrChange>
        </w:rPr>
        <w:pPrChange w:id="130" w:author="Petar" w:date="2018-01-03T15:51:00Z">
          <w:pPr/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lang w:val="ru-RU"/>
          <w:rPrChange w:id="131" w:author="Petar" w:date="2018-01-03T15:50:00Z">
            <w:rPr>
              <w:rFonts w:ascii="Times New Roman" w:hAnsi="Times New Roman"/>
            </w:rPr>
          </w:rPrChange>
        </w:rPr>
        <w:pPrChange w:id="132" w:author="Petar" w:date="2018-01-03T15:51:00Z">
          <w:pPr/>
        </w:pPrChange>
      </w:pPr>
    </w:p>
    <w:p w:rsidR="007B5F99" w:rsidRPr="002839FB" w:rsidRDefault="007F7BC1" w:rsidP="002839FB">
      <w:pPr>
        <w:spacing w:line="360" w:lineRule="auto"/>
        <w:jc w:val="both"/>
        <w:rPr>
          <w:ins w:id="133" w:author="Miljana Petrovic" w:date="2017-07-16T11:23:00Z"/>
          <w:rFonts w:ascii="Times New Roman" w:hAnsi="Times New Roman"/>
          <w:sz w:val="28"/>
          <w:szCs w:val="28"/>
          <w:lang w:val="ru-RU"/>
          <w:rPrChange w:id="134" w:author="Petar" w:date="2018-01-03T15:50:00Z">
            <w:rPr>
              <w:ins w:id="135" w:author="Miljana Petrovic" w:date="2017-07-16T11:23:00Z"/>
              <w:rFonts w:ascii="Times New Roman" w:hAnsi="Times New Roman"/>
              <w:b/>
              <w:sz w:val="28"/>
              <w:szCs w:val="28"/>
            </w:rPr>
          </w:rPrChange>
        </w:rPr>
        <w:pPrChange w:id="136" w:author="Petar" w:date="2018-01-03T15:51:00Z">
          <w:pPr>
            <w:jc w:val="both"/>
          </w:pPr>
        </w:pPrChange>
      </w:pPr>
      <w:r w:rsidRPr="002839FB">
        <w:rPr>
          <w:rFonts w:ascii="Times New Roman" w:hAnsi="Times New Roman"/>
          <w:sz w:val="28"/>
          <w:szCs w:val="28"/>
          <w:lang w:val="ru-RU"/>
          <w:rPrChange w:id="137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 xml:space="preserve">Лаза К. </w:t>
      </w:r>
      <w:proofErr w:type="spellStart"/>
      <w:r w:rsidRPr="002839FB">
        <w:rPr>
          <w:rFonts w:ascii="Times New Roman" w:hAnsi="Times New Roman"/>
          <w:sz w:val="28"/>
          <w:szCs w:val="28"/>
          <w:lang w:val="ru-RU"/>
          <w:rPrChange w:id="138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>Лазаревић</w:t>
      </w:r>
      <w:proofErr w:type="spellEnd"/>
    </w:p>
    <w:p w:rsidR="007F7BC1" w:rsidRPr="002839FB" w:rsidRDefault="00234BA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lang w:val="ru-RU"/>
          <w:rPrChange w:id="139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pPrChange w:id="140" w:author="Petar" w:date="2018-01-03T15:51:00Z">
          <w:pPr/>
        </w:pPrChange>
      </w:pPr>
      <w:ins w:id="141" w:author="Miljana Petrovic" w:date="2017-07-16T11:23:00Z">
        <w:r w:rsidRPr="002839FB">
          <w:rPr>
            <w:rFonts w:ascii="Times New Roman" w:hAnsi="Times New Roman"/>
            <w:sz w:val="24"/>
            <w:szCs w:val="24"/>
            <w:lang w:val="ru-RU"/>
            <w:rPrChange w:id="142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(13. </w:t>
        </w:r>
        <w:proofErr w:type="spellStart"/>
        <w:r w:rsidRPr="002839FB">
          <w:rPr>
            <w:rFonts w:ascii="Times New Roman" w:hAnsi="Times New Roman"/>
            <w:sz w:val="24"/>
            <w:szCs w:val="24"/>
            <w:lang w:val="ru-RU"/>
            <w:rPrChange w:id="143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мај</w:t>
        </w:r>
        <w:proofErr w:type="spellEnd"/>
        <w:r w:rsidRPr="002839FB">
          <w:rPr>
            <w:rFonts w:ascii="Times New Roman" w:hAnsi="Times New Roman"/>
            <w:sz w:val="24"/>
            <w:szCs w:val="24"/>
            <w:lang w:val="ru-RU"/>
            <w:rPrChange w:id="144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1851</w:t>
        </w:r>
      </w:ins>
      <w:ins w:id="145" w:author="Miljana Petrovic" w:date="2017-09-13T18:39:00Z">
        <w:r w:rsidR="00861DDA" w:rsidRPr="002839FB">
          <w:rPr>
            <w:rFonts w:ascii="Times New Roman" w:hAnsi="Times New Roman"/>
            <w:sz w:val="24"/>
            <w:szCs w:val="24"/>
            <w:lang w:val="ru-RU"/>
            <w:rPrChange w:id="146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</w:t>
        </w:r>
      </w:ins>
      <w:ins w:id="147" w:author="Miljana Petrovic" w:date="2017-07-16T11:41:00Z">
        <w:r w:rsidRPr="002839FB">
          <w:rPr>
            <w:rFonts w:ascii="Times New Roman" w:hAnsi="Times New Roman"/>
            <w:sz w:val="24"/>
            <w:szCs w:val="24"/>
            <w:lang w:val="ru-RU"/>
            <w:rPrChange w:id="148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–</w:t>
        </w:r>
      </w:ins>
      <w:ins w:id="149" w:author="Miljana Petrovic" w:date="2017-09-13T18:39:00Z">
        <w:r w:rsidR="00861DDA" w:rsidRPr="002839FB">
          <w:rPr>
            <w:rFonts w:ascii="Times New Roman" w:hAnsi="Times New Roman"/>
            <w:sz w:val="24"/>
            <w:szCs w:val="24"/>
            <w:lang w:val="ru-RU"/>
            <w:rPrChange w:id="150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</w:t>
        </w:r>
      </w:ins>
      <w:ins w:id="151" w:author="Miljana Petrovic" w:date="2017-07-16T11:23:00Z">
        <w:r w:rsidR="007B5F99" w:rsidRPr="002839FB">
          <w:rPr>
            <w:rFonts w:ascii="Times New Roman" w:hAnsi="Times New Roman"/>
            <w:sz w:val="24"/>
            <w:szCs w:val="24"/>
            <w:lang w:val="ru-RU"/>
            <w:rPrChange w:id="152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10. </w:t>
        </w:r>
        <w:proofErr w:type="spellStart"/>
        <w:r w:rsidR="007B5F99" w:rsidRPr="002839FB">
          <w:rPr>
            <w:rFonts w:ascii="Times New Roman" w:hAnsi="Times New Roman"/>
            <w:sz w:val="24"/>
            <w:szCs w:val="24"/>
            <w:lang w:val="ru-RU"/>
            <w:rPrChange w:id="153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јануар</w:t>
        </w:r>
        <w:proofErr w:type="spellEnd"/>
        <w:r w:rsidR="007B5F99" w:rsidRPr="002839FB">
          <w:rPr>
            <w:rFonts w:ascii="Times New Roman" w:hAnsi="Times New Roman"/>
            <w:sz w:val="24"/>
            <w:szCs w:val="24"/>
            <w:lang w:val="ru-RU"/>
            <w:rPrChange w:id="154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1890)</w:t>
        </w:r>
      </w:ins>
    </w:p>
    <w:p w:rsidR="007F7BC1" w:rsidRDefault="00973648" w:rsidP="002839FB">
      <w:pPr>
        <w:spacing w:line="360" w:lineRule="auto"/>
        <w:jc w:val="both"/>
        <w:rPr>
          <w:rFonts w:ascii="Times New Roman" w:hAnsi="Times New Roman"/>
          <w:b/>
        </w:rPr>
        <w:pPrChange w:id="155" w:author="Petar" w:date="2018-01-03T15:51:00Z">
          <w:pPr>
            <w:jc w:val="center"/>
          </w:pPr>
        </w:pPrChange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Frame 1025" o:spid="_x0000_i1025" type="#_x0000_t75" style="width:146.7pt;height:171.85pt">
            <v:imagedata r:id="rId9" o:title=""/>
          </v:shape>
        </w:pict>
      </w:r>
    </w:p>
    <w:p w:rsidR="007F7BC1" w:rsidRPr="007F7BC1" w:rsidRDefault="007F7BC1" w:rsidP="002839FB">
      <w:pPr>
        <w:spacing w:line="360" w:lineRule="auto"/>
        <w:jc w:val="both"/>
        <w:rPr>
          <w:del w:id="156" w:author="Miljana Petrovic" w:date="2017-07-16T11:23:00Z"/>
          <w:rFonts w:ascii="Times New Roman" w:hAnsi="Times New Roman"/>
          <w:sz w:val="24"/>
          <w:szCs w:val="24"/>
          <w:rPrChange w:id="157" w:author="Miljana Petrovic" w:date="2017-07-16T11:22:00Z">
            <w:rPr>
              <w:del w:id="158" w:author="Miljana Petrovic" w:date="2017-07-16T11:23:00Z"/>
              <w:rFonts w:ascii="Times New Roman" w:hAnsi="Times New Roman"/>
              <w:sz w:val="20"/>
              <w:szCs w:val="20"/>
            </w:rPr>
          </w:rPrChange>
        </w:rPr>
        <w:pPrChange w:id="159" w:author="Petar" w:date="2018-01-03T15:51:00Z">
          <w:pPr>
            <w:jc w:val="center"/>
          </w:pPr>
        </w:pPrChange>
      </w:pPr>
      <w:del w:id="160" w:author="Miljana Petrovic" w:date="2017-07-16T11:23:00Z">
        <w:r w:rsidRPr="007F7BC1">
          <w:rPr>
            <w:rFonts w:ascii="Times New Roman" w:hAnsi="Times New Roman"/>
            <w:sz w:val="24"/>
            <w:szCs w:val="24"/>
            <w:rPrChange w:id="161" w:author="Miljana Petrovic" w:date="2017-07-16T11:22:00Z">
              <w:rPr>
                <w:rFonts w:ascii="Times New Roman" w:hAnsi="Times New Roman"/>
                <w:sz w:val="20"/>
                <w:szCs w:val="20"/>
              </w:rPr>
            </w:rPrChange>
          </w:rPr>
          <w:delText>(13. мај 1851 - 10. јануар 1890)</w:delText>
        </w:r>
      </w:del>
    </w:p>
    <w:p w:rsidR="007F7BC1" w:rsidRPr="002839FB" w:rsidRDefault="00B4692B" w:rsidP="002839F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  <w:lang w:val="ru-RU"/>
          <w:rPrChange w:id="16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163" w:author="Petar" w:date="2018-01-03T15:51:00Z">
          <w:pPr>
            <w:spacing w:before="120" w:after="120" w:line="360" w:lineRule="auto"/>
            <w:ind w:firstLine="720"/>
            <w:jc w:val="both"/>
          </w:pPr>
        </w:pPrChange>
      </w:pP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6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Књижевник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6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и доктор,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6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талентован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6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6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приповедач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6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;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7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одличан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7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стилист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7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7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много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7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смисла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7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за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7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комп</w:t>
      </w:r>
      <w:r w:rsidR="00770093" w:rsidRPr="002839FB">
        <w:rPr>
          <w:rFonts w:ascii="Times New Roman" w:hAnsi="Times New Roman"/>
          <w:sz w:val="24"/>
          <w:szCs w:val="24"/>
          <w:lang w:val="ru-RU"/>
          <w:rPrChange w:id="17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озицију</w:t>
      </w:r>
      <w:proofErr w:type="spellEnd"/>
      <w:r w:rsidR="00770093" w:rsidRPr="002839FB">
        <w:rPr>
          <w:rFonts w:ascii="Times New Roman" w:hAnsi="Times New Roman"/>
          <w:sz w:val="24"/>
          <w:szCs w:val="24"/>
          <w:lang w:val="ru-RU"/>
          <w:rPrChange w:id="17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спада </w:t>
      </w:r>
      <w:proofErr w:type="spellStart"/>
      <w:r w:rsidR="00770093" w:rsidRPr="002839FB">
        <w:rPr>
          <w:rFonts w:ascii="Times New Roman" w:hAnsi="Times New Roman"/>
          <w:sz w:val="24"/>
          <w:szCs w:val="24"/>
          <w:lang w:val="ru-RU"/>
          <w:rPrChange w:id="17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међу</w:t>
      </w:r>
      <w:proofErr w:type="spellEnd"/>
      <w:r w:rsidR="00770093" w:rsidRPr="002839FB">
        <w:rPr>
          <w:rFonts w:ascii="Times New Roman" w:hAnsi="Times New Roman"/>
          <w:sz w:val="24"/>
          <w:szCs w:val="24"/>
          <w:lang w:val="ru-RU"/>
          <w:rPrChange w:id="18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770093" w:rsidRPr="002839FB">
        <w:rPr>
          <w:rFonts w:ascii="Times New Roman" w:hAnsi="Times New Roman"/>
          <w:sz w:val="24"/>
          <w:szCs w:val="24"/>
          <w:lang w:val="ru-RU"/>
          <w:rPrChange w:id="18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нај</w:t>
      </w:r>
      <w:proofErr w:type="gramStart"/>
      <w:r w:rsidR="00770093" w:rsidRPr="002839FB">
        <w:rPr>
          <w:rFonts w:ascii="Times New Roman" w:hAnsi="Times New Roman"/>
          <w:sz w:val="24"/>
          <w:szCs w:val="24"/>
          <w:lang w:val="ru-RU"/>
          <w:rPrChange w:id="18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боље</w:t>
      </w:r>
      <w:proofErr w:type="spellEnd"/>
      <w:proofErr w:type="gramEnd"/>
      <w:r w:rsidR="00770093" w:rsidRPr="002839FB">
        <w:rPr>
          <w:rFonts w:ascii="Times New Roman" w:hAnsi="Times New Roman"/>
          <w:sz w:val="24"/>
          <w:szCs w:val="24"/>
          <w:lang w:val="ru-RU"/>
          <w:rPrChange w:id="18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770093" w:rsidRPr="002839FB">
        <w:rPr>
          <w:rFonts w:ascii="Times New Roman" w:hAnsi="Times New Roman"/>
          <w:sz w:val="24"/>
          <w:szCs w:val="24"/>
          <w:lang w:val="ru-RU"/>
          <w:rPrChange w:id="18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српс</w:t>
      </w:r>
      <w:r w:rsidRPr="002839FB">
        <w:rPr>
          <w:rFonts w:ascii="Times New Roman" w:hAnsi="Times New Roman"/>
          <w:sz w:val="24"/>
          <w:szCs w:val="24"/>
          <w:lang w:val="ru-RU"/>
          <w:rPrChange w:id="18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ке</w:t>
      </w:r>
      <w:proofErr w:type="spellEnd"/>
      <w:r w:rsidR="00770093" w:rsidRPr="002839FB">
        <w:rPr>
          <w:rFonts w:ascii="Times New Roman" w:hAnsi="Times New Roman"/>
          <w:sz w:val="24"/>
          <w:szCs w:val="24"/>
          <w:lang w:val="ru-RU"/>
          <w:rPrChange w:id="18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писце реализма</w:t>
      </w:r>
      <w:r w:rsidRPr="002839FB">
        <w:rPr>
          <w:rFonts w:ascii="Times New Roman" w:hAnsi="Times New Roman"/>
          <w:sz w:val="24"/>
          <w:szCs w:val="24"/>
          <w:lang w:val="ru-RU"/>
          <w:rPrChange w:id="18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8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Написао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8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9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9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9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свега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9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9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девет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9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9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пр</w:t>
      </w:r>
      <w:r w:rsidR="00770093" w:rsidRPr="002839FB">
        <w:rPr>
          <w:rFonts w:ascii="Times New Roman" w:hAnsi="Times New Roman"/>
          <w:sz w:val="24"/>
          <w:szCs w:val="24"/>
          <w:lang w:val="ru-RU"/>
          <w:rPrChange w:id="19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иповедака</w:t>
      </w:r>
      <w:proofErr w:type="spellEnd"/>
      <w:r w:rsidR="00770093" w:rsidRPr="002839FB">
        <w:rPr>
          <w:rFonts w:ascii="Times New Roman" w:hAnsi="Times New Roman"/>
          <w:sz w:val="24"/>
          <w:szCs w:val="24"/>
          <w:lang w:val="ru-RU"/>
          <w:rPrChange w:id="19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,</w:t>
      </w:r>
      <w:ins w:id="199" w:author="Miljana Petrovic" w:date="2017-07-16T11:22:00Z">
        <w:r w:rsidR="007B5F99" w:rsidRPr="002839FB">
          <w:rPr>
            <w:rFonts w:ascii="Times New Roman" w:hAnsi="Times New Roman"/>
            <w:sz w:val="24"/>
            <w:szCs w:val="24"/>
            <w:lang w:val="ru-RU"/>
            <w:rPrChange w:id="200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7B5F99" w:rsidRPr="002839FB">
          <w:rPr>
            <w:rFonts w:ascii="Times New Roman" w:hAnsi="Times New Roman"/>
            <w:sz w:val="24"/>
            <w:szCs w:val="24"/>
            <w:lang w:val="ru-RU"/>
            <w:rPrChange w:id="201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које</w:t>
        </w:r>
        <w:proofErr w:type="spellEnd"/>
        <w:r w:rsidR="007B5F99" w:rsidRPr="002839FB">
          <w:rPr>
            <w:rFonts w:ascii="Times New Roman" w:hAnsi="Times New Roman"/>
            <w:sz w:val="24"/>
            <w:szCs w:val="24"/>
            <w:lang w:val="ru-RU"/>
            <w:rPrChange w:id="202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се</w:t>
        </w:r>
      </w:ins>
      <w:r w:rsidR="00770093" w:rsidRPr="002839FB">
        <w:rPr>
          <w:rFonts w:ascii="Times New Roman" w:hAnsi="Times New Roman"/>
          <w:sz w:val="24"/>
          <w:szCs w:val="24"/>
          <w:lang w:val="ru-RU"/>
          <w:rPrChange w:id="20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D500B0" w:rsidRPr="002839FB">
        <w:rPr>
          <w:rFonts w:ascii="Times New Roman" w:hAnsi="Times New Roman"/>
          <w:sz w:val="24"/>
          <w:szCs w:val="24"/>
          <w:lang w:val="ru-RU"/>
          <w:rPrChange w:id="20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вреднују</w:t>
      </w:r>
      <w:proofErr w:type="spellEnd"/>
      <w:r w:rsidR="00D500B0" w:rsidRPr="002839FB">
        <w:rPr>
          <w:rFonts w:ascii="Times New Roman" w:hAnsi="Times New Roman"/>
          <w:sz w:val="24"/>
          <w:szCs w:val="24"/>
          <w:lang w:val="ru-RU"/>
          <w:rPrChange w:id="20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се </w:t>
      </w:r>
      <w:proofErr w:type="spellStart"/>
      <w:r w:rsidR="00D500B0" w:rsidRPr="002839FB">
        <w:rPr>
          <w:rFonts w:ascii="Times New Roman" w:hAnsi="Times New Roman"/>
          <w:sz w:val="24"/>
          <w:szCs w:val="24"/>
          <w:lang w:val="ru-RU"/>
          <w:rPrChange w:id="20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као</w:t>
      </w:r>
      <w:proofErr w:type="spellEnd"/>
      <w:r w:rsidR="00D500B0" w:rsidRPr="002839FB">
        <w:rPr>
          <w:rFonts w:ascii="Times New Roman" w:hAnsi="Times New Roman"/>
          <w:sz w:val="24"/>
          <w:szCs w:val="24"/>
          <w:lang w:val="ru-RU"/>
          <w:rPrChange w:id="20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D500B0" w:rsidRPr="002839FB">
        <w:rPr>
          <w:rFonts w:ascii="Times New Roman" w:hAnsi="Times New Roman"/>
          <w:sz w:val="24"/>
          <w:szCs w:val="24"/>
          <w:lang w:val="ru-RU"/>
          <w:rPrChange w:id="20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класици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0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и до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1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данас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1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су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1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остале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1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ins w:id="214" w:author="Miljana Petrovic" w:date="2017-07-16T11:22:00Z">
        <w:r w:rsidR="007B5F99" w:rsidRPr="002839FB">
          <w:rPr>
            <w:rFonts w:ascii="Times New Roman" w:hAnsi="Times New Roman"/>
            <w:sz w:val="24"/>
            <w:szCs w:val="24"/>
            <w:lang w:val="ru-RU"/>
            <w:rPrChange w:id="215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једна</w:t>
        </w:r>
        <w:proofErr w:type="spellEnd"/>
        <w:r w:rsidR="007B5F99" w:rsidRPr="002839FB">
          <w:rPr>
            <w:rFonts w:ascii="Times New Roman" w:hAnsi="Times New Roman"/>
            <w:sz w:val="24"/>
            <w:szCs w:val="24"/>
            <w:lang w:val="ru-RU"/>
            <w:rPrChange w:id="216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1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најбољ</w:t>
      </w:r>
      <w:ins w:id="218" w:author="Miljana Petrovic" w:date="2017-07-16T11:22:00Z">
        <w:r w:rsidR="007B5F99" w:rsidRPr="002839FB">
          <w:rPr>
            <w:rFonts w:ascii="Times New Roman" w:hAnsi="Times New Roman"/>
            <w:sz w:val="24"/>
            <w:szCs w:val="24"/>
            <w:lang w:val="ru-RU"/>
            <w:rPrChange w:id="219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их</w:t>
        </w:r>
      </w:ins>
      <w:proofErr w:type="spellEnd"/>
      <w:del w:id="220" w:author="Miljana Petrovic" w:date="2017-07-16T11:22:00Z">
        <w:r w:rsidRPr="002839FB" w:rsidDel="007B5F99">
          <w:rPr>
            <w:rFonts w:ascii="Times New Roman" w:hAnsi="Times New Roman"/>
            <w:sz w:val="24"/>
            <w:szCs w:val="24"/>
            <w:lang w:val="ru-RU"/>
            <w:rPrChange w:id="221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а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22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дела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2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српске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2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прозе.</w:t>
      </w: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lang w:val="ru-RU"/>
          <w:rPrChange w:id="225" w:author="Petar" w:date="2018-01-03T15:50:00Z">
            <w:rPr>
              <w:rFonts w:ascii="Times New Roman" w:hAnsi="Times New Roman"/>
            </w:rPr>
          </w:rPrChange>
        </w:rPr>
        <w:pPrChange w:id="226" w:author="Petar" w:date="2018-01-03T15:51:00Z">
          <w:pPr>
            <w:jc w:val="center"/>
          </w:pPr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lang w:val="ru-RU"/>
          <w:rPrChange w:id="227" w:author="Petar" w:date="2018-01-03T15:50:00Z">
            <w:rPr>
              <w:rFonts w:ascii="Times New Roman" w:hAnsi="Times New Roman"/>
            </w:rPr>
          </w:rPrChange>
        </w:rPr>
        <w:pPrChange w:id="228" w:author="Petar" w:date="2018-01-03T15:51:00Z">
          <w:pPr>
            <w:jc w:val="center"/>
          </w:pPr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lang w:val="ru-RU"/>
          <w:rPrChange w:id="229" w:author="Petar" w:date="2018-01-03T15:50:00Z">
            <w:rPr>
              <w:rFonts w:ascii="Times New Roman" w:hAnsi="Times New Roman"/>
            </w:rPr>
          </w:rPrChange>
        </w:rPr>
        <w:pPrChange w:id="230" w:author="Petar" w:date="2018-01-03T15:51:00Z">
          <w:pPr>
            <w:jc w:val="center"/>
          </w:pPr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sz w:val="20"/>
          <w:szCs w:val="20"/>
          <w:lang w:val="ru-RU"/>
          <w:rPrChange w:id="231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pPrChange w:id="232" w:author="Petar" w:date="2018-01-03T15:51:00Z">
          <w:pPr>
            <w:jc w:val="center"/>
          </w:pPr>
        </w:pPrChange>
      </w:pPr>
    </w:p>
    <w:p w:rsidR="007F7BC1" w:rsidRPr="007F7BC1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rPrChange w:id="233" w:author="Miljana Petrovic" w:date="2017-07-16T11:23:00Z">
            <w:rPr>
              <w:rFonts w:ascii="Times New Roman" w:hAnsi="Times New Roman"/>
              <w:sz w:val="20"/>
              <w:szCs w:val="20"/>
            </w:rPr>
          </w:rPrChange>
        </w:rPr>
        <w:pPrChange w:id="234" w:author="Petar" w:date="2018-01-03T15:51:00Z">
          <w:pPr>
            <w:jc w:val="center"/>
          </w:pPr>
        </w:pPrChange>
      </w:pPr>
      <w:proofErr w:type="spellStart"/>
      <w:r w:rsidRPr="007F7BC1">
        <w:rPr>
          <w:rFonts w:ascii="Times New Roman" w:hAnsi="Times New Roman"/>
          <w:sz w:val="24"/>
          <w:szCs w:val="24"/>
          <w:rPrChange w:id="235" w:author="Miljana Petrovic" w:date="2017-07-16T11:23:00Z">
            <w:rPr>
              <w:rFonts w:ascii="Times New Roman" w:hAnsi="Times New Roman"/>
              <w:sz w:val="20"/>
              <w:szCs w:val="20"/>
            </w:rPr>
          </w:rPrChange>
        </w:rPr>
        <w:t>Споменик</w:t>
      </w:r>
      <w:proofErr w:type="spellEnd"/>
      <w:r w:rsidRPr="007F7BC1">
        <w:rPr>
          <w:rFonts w:ascii="Times New Roman" w:hAnsi="Times New Roman"/>
          <w:sz w:val="24"/>
          <w:szCs w:val="24"/>
          <w:rPrChange w:id="236" w:author="Miljana Petrovic" w:date="2017-07-16T11:2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7F7BC1">
        <w:rPr>
          <w:rFonts w:ascii="Times New Roman" w:hAnsi="Times New Roman"/>
          <w:sz w:val="24"/>
          <w:szCs w:val="24"/>
          <w:rPrChange w:id="237" w:author="Miljana Petrovic" w:date="2017-07-16T11:23:00Z">
            <w:rPr>
              <w:rFonts w:ascii="Times New Roman" w:hAnsi="Times New Roman"/>
              <w:sz w:val="20"/>
              <w:szCs w:val="20"/>
            </w:rPr>
          </w:rPrChange>
        </w:rPr>
        <w:t>Лазе</w:t>
      </w:r>
      <w:proofErr w:type="spellEnd"/>
      <w:r w:rsidRPr="007F7BC1">
        <w:rPr>
          <w:rFonts w:ascii="Times New Roman" w:hAnsi="Times New Roman"/>
          <w:sz w:val="24"/>
          <w:szCs w:val="24"/>
          <w:rPrChange w:id="238" w:author="Miljana Petrovic" w:date="2017-07-16T11:2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7F7BC1">
        <w:rPr>
          <w:rFonts w:ascii="Times New Roman" w:hAnsi="Times New Roman"/>
          <w:sz w:val="24"/>
          <w:szCs w:val="24"/>
          <w:rPrChange w:id="239" w:author="Miljana Petrovic" w:date="2017-07-16T11:23:00Z">
            <w:rPr>
              <w:rFonts w:ascii="Times New Roman" w:hAnsi="Times New Roman"/>
              <w:sz w:val="20"/>
              <w:szCs w:val="20"/>
            </w:rPr>
          </w:rPrChange>
        </w:rPr>
        <w:t>Лазаревића</w:t>
      </w:r>
      <w:proofErr w:type="spellEnd"/>
      <w:r w:rsidRPr="007F7BC1">
        <w:rPr>
          <w:rFonts w:ascii="Times New Roman" w:hAnsi="Times New Roman"/>
          <w:sz w:val="24"/>
          <w:szCs w:val="24"/>
          <w:rPrChange w:id="240" w:author="Miljana Petrovic" w:date="2017-07-16T11:23:00Z">
            <w:rPr>
              <w:rFonts w:ascii="Times New Roman" w:hAnsi="Times New Roman"/>
              <w:sz w:val="20"/>
              <w:szCs w:val="20"/>
            </w:rPr>
          </w:rPrChange>
        </w:rPr>
        <w:t xml:space="preserve"> у </w:t>
      </w:r>
      <w:proofErr w:type="spellStart"/>
      <w:r w:rsidRPr="007F7BC1">
        <w:rPr>
          <w:rFonts w:ascii="Times New Roman" w:hAnsi="Times New Roman"/>
          <w:sz w:val="24"/>
          <w:szCs w:val="24"/>
          <w:rPrChange w:id="241" w:author="Miljana Petrovic" w:date="2017-07-16T11:23:00Z">
            <w:rPr>
              <w:rFonts w:ascii="Times New Roman" w:hAnsi="Times New Roman"/>
              <w:sz w:val="20"/>
              <w:szCs w:val="20"/>
            </w:rPr>
          </w:rPrChange>
        </w:rPr>
        <w:t>Шапцу</w:t>
      </w:r>
      <w:proofErr w:type="spellEnd"/>
    </w:p>
    <w:p w:rsidR="007F7BC1" w:rsidRDefault="002839FB" w:rsidP="002839FB">
      <w:pPr>
        <w:spacing w:line="360" w:lineRule="auto"/>
        <w:jc w:val="both"/>
        <w:rPr>
          <w:rFonts w:ascii="Times New Roman" w:hAnsi="Times New Roman"/>
          <w:i/>
        </w:rPr>
        <w:pPrChange w:id="242" w:author="Petar" w:date="2018-01-03T15:51:00Z">
          <w:pPr>
            <w:jc w:val="center"/>
          </w:pPr>
        </w:pPrChange>
      </w:pPr>
      <w:r>
        <w:rPr>
          <w:rFonts w:ascii="Times New Roman" w:hAnsi="Times New Roman"/>
          <w:i/>
        </w:rPr>
        <w:pict>
          <v:shape id="Picture Frame 1026" o:spid="_x0000_i1026" type="#_x0000_t75" style="width:146.05pt;height:164.4pt">
            <v:imagedata r:id="rId10" o:title=""/>
          </v:shape>
        </w:pict>
      </w:r>
    </w:p>
    <w:p w:rsidR="007F7BC1" w:rsidRDefault="00B4692B" w:rsidP="002839F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</w:rPr>
        <w:pPrChange w:id="243" w:author="Petar" w:date="2018-01-03T15:51:00Z">
          <w:pPr>
            <w:spacing w:before="120" w:after="120" w:line="360" w:lineRule="auto"/>
            <w:ind w:firstLine="567"/>
            <w:jc w:val="both"/>
          </w:pPr>
        </w:pPrChange>
      </w:pP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4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Налази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4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се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4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испред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4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4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градског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4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парка, на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5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Тргу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5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5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ђачког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5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5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батаљона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5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5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Подигнут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5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5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5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1990. године поводом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6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стогодишњице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6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6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смрти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6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и у знак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6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сећањ</w:t>
      </w:r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26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а</w:t>
      </w:r>
      <w:proofErr w:type="spellEnd"/>
      <w:proofErr w:type="gramEnd"/>
      <w:r w:rsidRPr="002839FB">
        <w:rPr>
          <w:rFonts w:ascii="Times New Roman" w:hAnsi="Times New Roman"/>
          <w:sz w:val="24"/>
          <w:szCs w:val="24"/>
          <w:lang w:val="ru-RU"/>
          <w:rPrChange w:id="26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на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6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истакнутог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6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6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књижевника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7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7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рођеног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7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7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Шапцу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7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7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Споменик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7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облику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7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бронзане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7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7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стојећ</w:t>
      </w:r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28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е</w:t>
      </w:r>
      <w:proofErr w:type="spellEnd"/>
      <w:proofErr w:type="gramEnd"/>
      <w:r w:rsidRPr="002839FB">
        <w:rPr>
          <w:rFonts w:ascii="Times New Roman" w:hAnsi="Times New Roman"/>
          <w:sz w:val="24"/>
          <w:szCs w:val="24"/>
          <w:lang w:val="ru-RU"/>
          <w:rPrChange w:id="28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фигуре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8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природној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8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8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величини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8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на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8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постољу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8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од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8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црног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8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гранита (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9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висине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9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око 1,20 м)</w:t>
      </w:r>
      <w:r w:rsidR="00C64C32" w:rsidRPr="002839FB">
        <w:rPr>
          <w:rFonts w:ascii="Times New Roman" w:hAnsi="Times New Roman"/>
          <w:sz w:val="24"/>
          <w:szCs w:val="24"/>
          <w:lang w:val="ru-RU"/>
          <w:rPrChange w:id="29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r w:rsidRPr="002839FB">
        <w:rPr>
          <w:rFonts w:ascii="Times New Roman" w:hAnsi="Times New Roman"/>
          <w:sz w:val="24"/>
          <w:szCs w:val="24"/>
          <w:lang w:val="ru-RU"/>
          <w:rPrChange w:id="29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дело</w:t>
      </w:r>
      <w:r w:rsidR="00C64C32" w:rsidRPr="002839FB">
        <w:rPr>
          <w:rFonts w:ascii="Times New Roman" w:hAnsi="Times New Roman"/>
          <w:sz w:val="24"/>
          <w:szCs w:val="24"/>
          <w:lang w:val="ru-RU"/>
          <w:rPrChange w:id="29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r w:rsidR="00C64C32" w:rsidRPr="00316902">
        <w:rPr>
          <w:rFonts w:ascii="Times New Roman" w:hAnsi="Times New Roman"/>
          <w:sz w:val="24"/>
          <w:szCs w:val="24"/>
        </w:rPr>
        <w:t>je</w:t>
      </w:r>
      <w:r w:rsidRPr="002839FB">
        <w:rPr>
          <w:rFonts w:ascii="Times New Roman" w:hAnsi="Times New Roman"/>
          <w:sz w:val="24"/>
          <w:szCs w:val="24"/>
          <w:lang w:val="ru-RU"/>
          <w:rPrChange w:id="29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29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вајара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29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Стан</w:t>
      </w:r>
      <w:r w:rsidR="005C73D0" w:rsidRPr="002839FB">
        <w:rPr>
          <w:rFonts w:ascii="Times New Roman" w:hAnsi="Times New Roman"/>
          <w:sz w:val="24"/>
          <w:szCs w:val="24"/>
          <w:lang w:val="ru-RU"/>
          <w:rPrChange w:id="29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ислава </w:t>
      </w:r>
      <w:proofErr w:type="spellStart"/>
      <w:r w:rsidR="005C73D0" w:rsidRPr="002839FB">
        <w:rPr>
          <w:rFonts w:ascii="Times New Roman" w:hAnsi="Times New Roman"/>
          <w:sz w:val="24"/>
          <w:szCs w:val="24"/>
          <w:lang w:val="ru-RU"/>
          <w:rPrChange w:id="29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Гранића</w:t>
      </w:r>
      <w:proofErr w:type="spellEnd"/>
      <w:r w:rsidR="005C73D0" w:rsidRPr="002839FB">
        <w:rPr>
          <w:rFonts w:ascii="Times New Roman" w:hAnsi="Times New Roman"/>
          <w:sz w:val="24"/>
          <w:szCs w:val="24"/>
          <w:lang w:val="ru-RU"/>
          <w:rPrChange w:id="30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. </w:t>
      </w:r>
      <w:proofErr w:type="spellStart"/>
      <w:r w:rsidR="005C73D0" w:rsidRPr="00316902">
        <w:rPr>
          <w:rFonts w:ascii="Times New Roman" w:hAnsi="Times New Roman"/>
          <w:sz w:val="24"/>
          <w:szCs w:val="24"/>
        </w:rPr>
        <w:t>Споменик</w:t>
      </w:r>
      <w:proofErr w:type="spellEnd"/>
      <w:r w:rsidR="005C73D0" w:rsidRPr="003169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73D0" w:rsidRPr="00316902">
        <w:rPr>
          <w:rFonts w:ascii="Times New Roman" w:hAnsi="Times New Roman"/>
          <w:sz w:val="24"/>
          <w:szCs w:val="24"/>
        </w:rPr>
        <w:t>је</w:t>
      </w:r>
      <w:proofErr w:type="spellEnd"/>
      <w:r w:rsidR="005C73D0" w:rsidRPr="00316902">
        <w:rPr>
          <w:rFonts w:ascii="Times New Roman" w:hAnsi="Times New Roman"/>
          <w:sz w:val="24"/>
          <w:szCs w:val="24"/>
        </w:rPr>
        <w:t xml:space="preserve"> 5. </w:t>
      </w:r>
      <w:proofErr w:type="spellStart"/>
      <w:r w:rsidR="005C73D0" w:rsidRPr="00316902">
        <w:rPr>
          <w:rFonts w:ascii="Times New Roman" w:hAnsi="Times New Roman"/>
          <w:sz w:val="24"/>
          <w:szCs w:val="24"/>
        </w:rPr>
        <w:t>октобра</w:t>
      </w:r>
      <w:proofErr w:type="spellEnd"/>
      <w:r w:rsidRPr="00316902">
        <w:rPr>
          <w:rFonts w:ascii="Times New Roman" w:hAnsi="Times New Roman"/>
          <w:sz w:val="24"/>
          <w:szCs w:val="24"/>
        </w:rPr>
        <w:t xml:space="preserve"> 1990. </w:t>
      </w:r>
      <w:proofErr w:type="spellStart"/>
      <w:r w:rsidRPr="00316902">
        <w:rPr>
          <w:rFonts w:ascii="Times New Roman" w:hAnsi="Times New Roman"/>
          <w:sz w:val="24"/>
          <w:szCs w:val="24"/>
        </w:rPr>
        <w:t>године</w:t>
      </w:r>
      <w:proofErr w:type="spellEnd"/>
      <w:r w:rsidRPr="003169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902">
        <w:rPr>
          <w:rFonts w:ascii="Times New Roman" w:hAnsi="Times New Roman"/>
          <w:sz w:val="24"/>
          <w:szCs w:val="24"/>
        </w:rPr>
        <w:t>открио</w:t>
      </w:r>
      <w:proofErr w:type="spellEnd"/>
      <w:r w:rsidRPr="003169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902">
        <w:rPr>
          <w:rFonts w:ascii="Times New Roman" w:hAnsi="Times New Roman"/>
          <w:sz w:val="24"/>
          <w:szCs w:val="24"/>
        </w:rPr>
        <w:t>акаде</w:t>
      </w:r>
      <w:r w:rsidR="00770093" w:rsidRPr="00316902">
        <w:rPr>
          <w:rFonts w:ascii="Times New Roman" w:hAnsi="Times New Roman"/>
          <w:sz w:val="24"/>
          <w:szCs w:val="24"/>
        </w:rPr>
        <w:t>мик</w:t>
      </w:r>
      <w:proofErr w:type="spellEnd"/>
      <w:r w:rsidR="005C73D0" w:rsidRPr="003169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0093" w:rsidRPr="00316902">
        <w:rPr>
          <w:rFonts w:ascii="Times New Roman" w:hAnsi="Times New Roman"/>
          <w:sz w:val="24"/>
          <w:szCs w:val="24"/>
        </w:rPr>
        <w:t>Добрица</w:t>
      </w:r>
      <w:proofErr w:type="spellEnd"/>
      <w:r w:rsidR="00770093" w:rsidRPr="003169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0093" w:rsidRPr="00316902">
        <w:rPr>
          <w:rFonts w:ascii="Times New Roman" w:hAnsi="Times New Roman"/>
          <w:sz w:val="24"/>
          <w:szCs w:val="24"/>
        </w:rPr>
        <w:t>Ћосић</w:t>
      </w:r>
      <w:proofErr w:type="spellEnd"/>
      <w:r w:rsidR="00770093" w:rsidRPr="00316902">
        <w:rPr>
          <w:rFonts w:ascii="Times New Roman" w:hAnsi="Times New Roman"/>
          <w:sz w:val="24"/>
          <w:szCs w:val="24"/>
        </w:rPr>
        <w:t xml:space="preserve"> ( </w:t>
      </w:r>
      <w:proofErr w:type="spellStart"/>
      <w:r w:rsidR="00770093" w:rsidRPr="00316902">
        <w:rPr>
          <w:rFonts w:ascii="Times New Roman" w:hAnsi="Times New Roman"/>
          <w:sz w:val="24"/>
          <w:szCs w:val="24"/>
        </w:rPr>
        <w:t>Ивановић</w:t>
      </w:r>
      <w:proofErr w:type="spellEnd"/>
      <w:del w:id="301" w:author="Miljana Petrovic" w:date="2017-09-17T09:18:00Z">
        <w:r w:rsidR="00770093" w:rsidRPr="00316902" w:rsidDel="00026946">
          <w:rPr>
            <w:rFonts w:ascii="Times New Roman" w:hAnsi="Times New Roman"/>
            <w:sz w:val="24"/>
            <w:szCs w:val="24"/>
          </w:rPr>
          <w:delText xml:space="preserve"> Д.</w:delText>
        </w:r>
      </w:del>
      <w:r w:rsidR="00770093" w:rsidRPr="00316902">
        <w:rPr>
          <w:rFonts w:ascii="Times New Roman" w:hAnsi="Times New Roman"/>
          <w:sz w:val="24"/>
          <w:szCs w:val="24"/>
        </w:rPr>
        <w:t>:</w:t>
      </w:r>
      <w:r w:rsidRPr="00316902">
        <w:rPr>
          <w:rFonts w:ascii="Times New Roman" w:hAnsi="Times New Roman"/>
          <w:sz w:val="24"/>
          <w:szCs w:val="24"/>
        </w:rPr>
        <w:t xml:space="preserve"> 2003).</w:t>
      </w:r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</w:rPr>
        <w:pPrChange w:id="302" w:author="Petar" w:date="2018-01-03T15:51:00Z">
          <w:pPr/>
        </w:pPrChange>
      </w:pPr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  <w:sz w:val="20"/>
          <w:szCs w:val="20"/>
        </w:rPr>
        <w:pPrChange w:id="303" w:author="Petar" w:date="2018-01-03T15:51:00Z">
          <w:pPr/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lang w:val="ru-RU"/>
          <w:rPrChange w:id="304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pPrChange w:id="305" w:author="Petar" w:date="2018-01-03T15:51:00Z">
          <w:pPr>
            <w:jc w:val="center"/>
          </w:pPr>
        </w:pPrChange>
      </w:pP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06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Споме</w:t>
      </w:r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307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н</w:t>
      </w:r>
      <w:ins w:id="308" w:author="Miljana Petrovic" w:date="2017-07-16T11:42:00Z">
        <w:r w:rsidR="00234BA1" w:rsidRPr="002839FB">
          <w:rPr>
            <w:rFonts w:ascii="Times New Roman" w:hAnsi="Times New Roman"/>
            <w:sz w:val="24"/>
            <w:szCs w:val="24"/>
            <w:lang w:val="ru-RU"/>
            <w:rPrChange w:id="309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-</w:t>
        </w:r>
      </w:ins>
      <w:proofErr w:type="gramEnd"/>
      <w:del w:id="310" w:author="Miljana Petrovic" w:date="2017-07-16T11:42:00Z">
        <w:r w:rsidRPr="002839FB">
          <w:rPr>
            <w:rFonts w:ascii="Times New Roman" w:hAnsi="Times New Roman"/>
            <w:sz w:val="24"/>
            <w:szCs w:val="24"/>
            <w:lang w:val="ru-RU"/>
            <w:rPrChange w:id="311" w:author="Petar" w:date="2018-01-03T15:50:00Z">
              <w:rPr>
                <w:rFonts w:ascii="Times New Roman" w:hAnsi="Times New Roman"/>
                <w:sz w:val="20"/>
                <w:szCs w:val="20"/>
              </w:rPr>
            </w:rPrChange>
          </w:rPr>
          <w:delText>‐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312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плоча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13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на месту где се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14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налазила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15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16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кућа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17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18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књижевника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19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Лазе К.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20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Лазаревића</w:t>
      </w:r>
      <w:proofErr w:type="spellEnd"/>
    </w:p>
    <w:p w:rsidR="007F7BC1" w:rsidRPr="007F7BC1" w:rsidRDefault="002839FB" w:rsidP="002839FB">
      <w:pPr>
        <w:spacing w:line="360" w:lineRule="auto"/>
        <w:jc w:val="both"/>
        <w:rPr>
          <w:rFonts w:ascii="Times New Roman" w:hAnsi="Times New Roman"/>
          <w:rPrChange w:id="321" w:author="Miljana Petrovic" w:date="2017-07-16T11:10:00Z">
            <w:rPr/>
          </w:rPrChange>
        </w:rPr>
        <w:pPrChange w:id="322" w:author="Petar" w:date="2018-01-03T15:51:00Z">
          <w:pPr>
            <w:jc w:val="center"/>
          </w:pPr>
        </w:pPrChange>
      </w:pPr>
      <w:r>
        <w:rPr>
          <w:rFonts w:ascii="Times New Roman" w:hAnsi="Times New Roman"/>
        </w:rPr>
        <w:pict>
          <v:shape id="Picture Frame 1027" o:spid="_x0000_i1027" type="#_x0000_t75" style="width:165.05pt;height:73.35pt">
            <v:imagedata r:id="rId11" o:title=""/>
          </v:shape>
        </w:pict>
      </w:r>
    </w:p>
    <w:p w:rsidR="007F7BC1" w:rsidRPr="002839FB" w:rsidRDefault="00B4692B" w:rsidP="002839F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  <w:lang w:val="ru-RU"/>
          <w:rPrChange w:id="323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pPrChange w:id="324" w:author="Petar" w:date="2018-01-03T15:51:00Z">
          <w:pPr>
            <w:spacing w:before="120" w:after="120" w:line="360" w:lineRule="auto"/>
            <w:ind w:firstLine="567"/>
            <w:jc w:val="both"/>
          </w:pPr>
        </w:pPrChange>
      </w:pP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2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Постављена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2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2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2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2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Јевремовој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3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3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улици</w:t>
      </w:r>
      <w:proofErr w:type="spellEnd"/>
      <w:del w:id="332" w:author="Miljana Petrovic" w:date="2017-07-16T11:43:00Z">
        <w:r w:rsidR="00C64C32" w:rsidRPr="002839FB" w:rsidDel="00234BA1">
          <w:rPr>
            <w:rFonts w:ascii="Times New Roman" w:hAnsi="Times New Roman"/>
            <w:sz w:val="24"/>
            <w:szCs w:val="24"/>
            <w:lang w:val="ru-RU"/>
            <w:rPrChange w:id="333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,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33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3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Шапцу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3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3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Урађена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3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3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4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од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4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сивог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34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34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мерме</w:t>
      </w:r>
      <w:r w:rsidR="00C64C32" w:rsidRPr="002839FB">
        <w:rPr>
          <w:rFonts w:ascii="Times New Roman" w:hAnsi="Times New Roman"/>
          <w:sz w:val="24"/>
          <w:szCs w:val="24"/>
          <w:lang w:val="ru-RU"/>
          <w:rPrChange w:id="34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ра</w:t>
      </w:r>
      <w:proofErr w:type="spellEnd"/>
      <w:r w:rsidR="00D500B0" w:rsidRPr="002839FB">
        <w:rPr>
          <w:rFonts w:ascii="Times New Roman" w:hAnsi="Times New Roman"/>
          <w:sz w:val="24"/>
          <w:szCs w:val="24"/>
          <w:lang w:val="ru-RU"/>
          <w:rPrChange w:id="34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на </w:t>
      </w:r>
      <w:del w:id="346" w:author="Miljana Petrovic" w:date="2017-07-16T11:43:00Z">
        <w:r w:rsidR="00D500B0" w:rsidRPr="002839FB" w:rsidDel="00234BA1">
          <w:rPr>
            <w:rFonts w:ascii="Times New Roman" w:hAnsi="Times New Roman"/>
            <w:sz w:val="24"/>
            <w:szCs w:val="24"/>
            <w:lang w:val="ru-RU"/>
            <w:rPrChange w:id="347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 xml:space="preserve">којој </w:delText>
        </w:r>
      </w:del>
      <w:ins w:id="348" w:author="Miljana Petrovic" w:date="2017-07-16T11:43:00Z">
        <w:r w:rsidR="00234BA1" w:rsidRPr="002839FB">
          <w:rPr>
            <w:rFonts w:ascii="Times New Roman" w:hAnsi="Times New Roman"/>
            <w:sz w:val="24"/>
            <w:szCs w:val="24"/>
            <w:lang w:val="ru-RU"/>
            <w:rPrChange w:id="349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коме </w:t>
        </w:r>
      </w:ins>
      <w:proofErr w:type="spellStart"/>
      <w:r w:rsidR="00D500B0" w:rsidRPr="002839FB">
        <w:rPr>
          <w:rFonts w:ascii="Times New Roman" w:hAnsi="Times New Roman"/>
          <w:sz w:val="24"/>
          <w:szCs w:val="24"/>
          <w:lang w:val="ru-RU"/>
          <w:rPrChange w:id="35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="00D500B0" w:rsidRPr="002839FB">
        <w:rPr>
          <w:rFonts w:ascii="Times New Roman" w:hAnsi="Times New Roman"/>
          <w:sz w:val="24"/>
          <w:szCs w:val="24"/>
          <w:lang w:val="ru-RU"/>
          <w:rPrChange w:id="35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D500B0" w:rsidRPr="002839FB">
        <w:rPr>
          <w:rFonts w:ascii="Times New Roman" w:hAnsi="Times New Roman"/>
          <w:sz w:val="24"/>
          <w:szCs w:val="24"/>
          <w:lang w:val="ru-RU"/>
          <w:rPrChange w:id="35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уклесан</w:t>
      </w:r>
      <w:proofErr w:type="spellEnd"/>
      <w:r w:rsidR="00D500B0" w:rsidRPr="002839FB">
        <w:rPr>
          <w:rFonts w:ascii="Times New Roman" w:hAnsi="Times New Roman"/>
          <w:sz w:val="24"/>
          <w:szCs w:val="24"/>
          <w:lang w:val="ru-RU"/>
          <w:rPrChange w:id="35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текст: </w:t>
      </w:r>
      <w:del w:id="354" w:author="Miljana Petrovic" w:date="2017-07-16T11:46:00Z">
        <w:r w:rsidRPr="002839FB" w:rsidDel="00234BA1">
          <w:rPr>
            <w:rFonts w:ascii="Times New Roman" w:hAnsi="Times New Roman"/>
            <w:i/>
            <w:sz w:val="24"/>
            <w:szCs w:val="24"/>
            <w:lang w:val="ru-RU"/>
            <w:rPrChange w:id="355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delText>На овом месту налазила се кућа у којој се родио Лаза К. Лазаревић књижевник 1851</w:delText>
        </w:r>
      </w:del>
      <w:del w:id="356" w:author="Miljana Petrovic" w:date="2017-07-16T11:43:00Z">
        <w:r w:rsidRPr="002839FB" w:rsidDel="00234BA1">
          <w:rPr>
            <w:rFonts w:ascii="Times New Roman" w:hAnsi="Times New Roman"/>
            <w:i/>
            <w:sz w:val="24"/>
            <w:szCs w:val="24"/>
            <w:lang w:val="ru-RU"/>
            <w:rPrChange w:id="357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delText xml:space="preserve"> </w:delText>
        </w:r>
      </w:del>
      <w:del w:id="358" w:author="Miljana Petrovic" w:date="2017-07-16T11:46:00Z">
        <w:r w:rsidRPr="002839FB" w:rsidDel="00234BA1">
          <w:rPr>
            <w:rFonts w:ascii="Times New Roman" w:hAnsi="Times New Roman"/>
            <w:i/>
            <w:sz w:val="24"/>
            <w:szCs w:val="24"/>
            <w:lang w:val="ru-RU"/>
            <w:rPrChange w:id="359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delText>–</w:delText>
        </w:r>
      </w:del>
      <w:del w:id="360" w:author="Miljana Petrovic" w:date="2017-07-16T11:43:00Z">
        <w:r w:rsidRPr="002839FB" w:rsidDel="00234BA1">
          <w:rPr>
            <w:rFonts w:ascii="Times New Roman" w:hAnsi="Times New Roman"/>
            <w:i/>
            <w:sz w:val="24"/>
            <w:szCs w:val="24"/>
            <w:lang w:val="ru-RU"/>
            <w:rPrChange w:id="361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delText xml:space="preserve"> </w:delText>
        </w:r>
      </w:del>
      <w:del w:id="362" w:author="Miljana Petrovic" w:date="2017-07-16T11:46:00Z">
        <w:r w:rsidRPr="002839FB" w:rsidDel="00234BA1">
          <w:rPr>
            <w:rFonts w:ascii="Times New Roman" w:hAnsi="Times New Roman"/>
            <w:i/>
            <w:sz w:val="24"/>
            <w:szCs w:val="24"/>
            <w:lang w:val="ru-RU"/>
            <w:rPrChange w:id="363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delText>1890. Спомен</w:delText>
        </w:r>
      </w:del>
      <w:del w:id="364" w:author="Miljana Petrovic" w:date="2017-07-16T11:43:00Z">
        <w:r w:rsidR="00C64C32" w:rsidRPr="002839FB" w:rsidDel="00234BA1">
          <w:rPr>
            <w:rFonts w:ascii="Times New Roman" w:hAnsi="Times New Roman"/>
            <w:i/>
            <w:sz w:val="24"/>
            <w:szCs w:val="24"/>
            <w:lang w:val="ru-RU"/>
            <w:rPrChange w:id="365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delText>‑</w:delText>
        </w:r>
      </w:del>
      <w:del w:id="366" w:author="Miljana Petrovic" w:date="2017-07-16T11:46:00Z">
        <w:r w:rsidRPr="002839FB" w:rsidDel="00234BA1">
          <w:rPr>
            <w:rFonts w:ascii="Times New Roman" w:hAnsi="Times New Roman"/>
            <w:i/>
            <w:sz w:val="24"/>
            <w:szCs w:val="24"/>
            <w:lang w:val="ru-RU"/>
            <w:rPrChange w:id="367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delText>плочу поставља Шабачка нар</w:delText>
        </w:r>
        <w:r w:rsidR="00D500B0" w:rsidRPr="002839FB" w:rsidDel="00234BA1">
          <w:rPr>
            <w:rFonts w:ascii="Times New Roman" w:hAnsi="Times New Roman"/>
            <w:i/>
            <w:sz w:val="24"/>
            <w:szCs w:val="24"/>
            <w:lang w:val="ru-RU"/>
            <w:rPrChange w:id="368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delText xml:space="preserve">одна књижница и читаоница </w:delText>
        </w:r>
        <w:r w:rsidR="00D500B0" w:rsidRPr="00316902" w:rsidDel="00234BA1">
          <w:rPr>
            <w:rFonts w:ascii="Times New Roman" w:hAnsi="Times New Roman"/>
            <w:i/>
            <w:sz w:val="24"/>
            <w:szCs w:val="24"/>
          </w:rPr>
          <w:delText>MCMHL</w:delText>
        </w:r>
      </w:del>
      <w:ins w:id="369" w:author="Miljana Petrovic" w:date="2017-07-16T11:51:00Z">
        <w:r w:rsidR="007F16B1" w:rsidRPr="002839FB">
          <w:rPr>
            <w:rFonts w:ascii="Times New Roman" w:hAnsi="Times New Roman"/>
            <w:i/>
            <w:sz w:val="24"/>
            <w:szCs w:val="24"/>
            <w:lang w:val="ru-RU"/>
            <w:rPrChange w:id="370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„</w:t>
        </w:r>
      </w:ins>
      <w:del w:id="371" w:author="Miljana Petrovic" w:date="2017-07-16T11:46:00Z">
        <w:r w:rsidR="00CC2BED" w:rsidRPr="002839FB" w:rsidDel="00234BA1">
          <w:rPr>
            <w:rFonts w:ascii="Times New Roman" w:hAnsi="Times New Roman"/>
            <w:i/>
            <w:sz w:val="24"/>
            <w:szCs w:val="24"/>
            <w:lang w:val="ru-RU"/>
            <w:rPrChange w:id="372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delText>.</w:delText>
        </w:r>
      </w:del>
      <w:ins w:id="373" w:author="Miljana Petrovic" w:date="2017-07-16T11:46:00Z"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74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У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75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овој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76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77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кући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78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79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живео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80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81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је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82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, радио и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83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умро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84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proofErr w:type="gram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85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др</w:t>
        </w:r>
        <w:proofErr w:type="spellEnd"/>
        <w:proofErr w:type="gram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86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Лаза К.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87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Лазаревић</w:t>
        </w:r>
      </w:ins>
      <w:proofErr w:type="spellEnd"/>
      <w:ins w:id="388" w:author="Miljana Petrovic" w:date="2017-07-16T11:47:00Z"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89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,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90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лекар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91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и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92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књижевник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93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.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94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Плоча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95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96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је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97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98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постављена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399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о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00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стогодишњици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01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02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његовог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03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proofErr w:type="gram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04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рође</w:t>
        </w:r>
        <w:proofErr w:type="gram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05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ња</w:t>
        </w:r>
      </w:ins>
      <w:proofErr w:type="spellEnd"/>
      <w:ins w:id="406" w:author="Miljana Petrovic" w:date="2017-07-16T11:48:00Z"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07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13. </w:t>
        </w:r>
        <w:proofErr w:type="gramStart"/>
        <w:r w:rsidR="007F7BC1" w:rsidRPr="007F7BC1">
          <w:rPr>
            <w:rFonts w:ascii="Times New Roman" w:hAnsi="Times New Roman"/>
            <w:sz w:val="24"/>
            <w:szCs w:val="24"/>
            <w:rPrChange w:id="408" w:author="Miljana Petrovic" w:date="2017-07-16T11:51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V</w:t>
        </w:r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09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1951.</w:t>
        </w:r>
      </w:ins>
      <w:proofErr w:type="gramEnd"/>
      <w:ins w:id="410" w:author="Miljana Petrovic" w:date="2017-07-16T11:49:00Z"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11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</w:ins>
      <w:ins w:id="412" w:author="Miljana Petrovic" w:date="2017-07-16T11:48:00Z"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13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год</w:t>
        </w:r>
      </w:ins>
      <w:ins w:id="414" w:author="Miljana Petrovic" w:date="2017-07-16T11:52:00Z">
        <w:r w:rsidR="007F16B1" w:rsidRPr="002839FB">
          <w:rPr>
            <w:rFonts w:ascii="Times New Roman" w:hAnsi="Times New Roman"/>
            <w:sz w:val="24"/>
            <w:szCs w:val="24"/>
            <w:lang w:val="ru-RU"/>
            <w:rPrChange w:id="415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.</w:t>
        </w:r>
      </w:ins>
      <w:ins w:id="416" w:author="Miljana Petrovic" w:date="2017-07-16T11:49:00Z"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17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18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Српско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19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20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лекарско</w:t>
        </w:r>
        <w:proofErr w:type="spellEnd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21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  <w:commentRangeStart w:id="422"/>
        <w:proofErr w:type="spellStart"/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23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друштво</w:t>
        </w:r>
      </w:ins>
      <w:commentRangeEnd w:id="422"/>
      <w:proofErr w:type="spellEnd"/>
      <w:ins w:id="424" w:author="Miljana Petrovic" w:date="2017-07-19T08:50:00Z">
        <w:r w:rsidR="00C7028B">
          <w:rPr>
            <w:rStyle w:val="a9"/>
          </w:rPr>
          <w:commentReference w:id="422"/>
        </w:r>
      </w:ins>
      <w:ins w:id="425" w:author="Miljana Petrovic" w:date="2017-07-16T11:51:00Z">
        <w:r w:rsidR="007F16B1" w:rsidRPr="002839FB">
          <w:rPr>
            <w:rFonts w:ascii="Times New Roman" w:hAnsi="Times New Roman"/>
            <w:sz w:val="24"/>
            <w:szCs w:val="24"/>
            <w:lang w:val="ru-RU"/>
            <w:rPrChange w:id="426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“</w:t>
        </w:r>
      </w:ins>
      <w:ins w:id="427" w:author="Miljana Petrovic" w:date="2017-07-16T11:47:00Z"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428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</w:ins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lang w:val="ru-RU"/>
          <w:rPrChange w:id="429" w:author="Petar" w:date="2018-01-03T15:50:00Z">
            <w:rPr>
              <w:rFonts w:ascii="Times New Roman" w:hAnsi="Times New Roman"/>
            </w:rPr>
          </w:rPrChange>
        </w:rPr>
        <w:pPrChange w:id="430" w:author="Petar" w:date="2018-01-03T15:51:00Z">
          <w:pPr>
            <w:jc w:val="center"/>
          </w:pPr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lang w:val="ru-RU"/>
          <w:rPrChange w:id="431" w:author="Petar" w:date="2018-01-03T15:50:00Z">
            <w:rPr>
              <w:rFonts w:ascii="Times New Roman" w:hAnsi="Times New Roman"/>
            </w:rPr>
          </w:rPrChange>
        </w:rPr>
        <w:pPrChange w:id="432" w:author="Petar" w:date="2018-01-03T15:51:00Z">
          <w:pPr>
            <w:jc w:val="both"/>
          </w:pPr>
        </w:pPrChange>
      </w:pPr>
    </w:p>
    <w:p w:rsidR="00026946" w:rsidRPr="002839FB" w:rsidRDefault="00026946" w:rsidP="002839FB">
      <w:pPr>
        <w:spacing w:line="360" w:lineRule="auto"/>
        <w:jc w:val="both"/>
        <w:rPr>
          <w:rFonts w:ascii="Times New Roman" w:hAnsi="Times New Roman"/>
          <w:lang w:val="ru-RU"/>
          <w:rPrChange w:id="433" w:author="Petar" w:date="2018-01-03T15:50:00Z">
            <w:rPr>
              <w:rFonts w:ascii="Times New Roman" w:hAnsi="Times New Roman"/>
            </w:rPr>
          </w:rPrChange>
        </w:rPr>
        <w:pPrChange w:id="434" w:author="Petar" w:date="2018-01-03T15:51:00Z">
          <w:pPr>
            <w:jc w:val="both"/>
          </w:pPr>
        </w:pPrChange>
      </w:pPr>
    </w:p>
    <w:p w:rsidR="00026946" w:rsidRPr="002839FB" w:rsidRDefault="00026946" w:rsidP="002839FB">
      <w:pPr>
        <w:spacing w:line="360" w:lineRule="auto"/>
        <w:jc w:val="both"/>
        <w:rPr>
          <w:rFonts w:ascii="Times New Roman" w:hAnsi="Times New Roman"/>
          <w:lang w:val="ru-RU"/>
          <w:rPrChange w:id="435" w:author="Petar" w:date="2018-01-03T15:50:00Z">
            <w:rPr>
              <w:rFonts w:ascii="Times New Roman" w:hAnsi="Times New Roman"/>
            </w:rPr>
          </w:rPrChange>
        </w:rPr>
        <w:pPrChange w:id="436" w:author="Petar" w:date="2018-01-03T15:51:00Z">
          <w:pPr>
            <w:jc w:val="both"/>
          </w:pPr>
        </w:pPrChange>
      </w:pPr>
    </w:p>
    <w:p w:rsidR="00026946" w:rsidRPr="002839FB" w:rsidRDefault="00026946" w:rsidP="002839FB">
      <w:pPr>
        <w:spacing w:line="360" w:lineRule="auto"/>
        <w:jc w:val="both"/>
        <w:rPr>
          <w:ins w:id="437" w:author="Miljana Petrovic" w:date="2017-08-15T16:41:00Z"/>
          <w:rFonts w:ascii="Times New Roman" w:hAnsi="Times New Roman"/>
          <w:lang w:val="ru-RU"/>
          <w:rPrChange w:id="438" w:author="Petar" w:date="2018-01-03T15:50:00Z">
            <w:rPr>
              <w:ins w:id="439" w:author="Miljana Petrovic" w:date="2017-08-15T16:41:00Z"/>
              <w:rFonts w:ascii="Times New Roman" w:hAnsi="Times New Roman"/>
            </w:rPr>
          </w:rPrChange>
        </w:rPr>
        <w:pPrChange w:id="440" w:author="Petar" w:date="2018-01-03T15:51:00Z">
          <w:pPr>
            <w:jc w:val="center"/>
          </w:pPr>
        </w:pPrChange>
      </w:pPr>
    </w:p>
    <w:p w:rsidR="003E395E" w:rsidRPr="002839FB" w:rsidRDefault="003E395E" w:rsidP="002839FB">
      <w:pPr>
        <w:spacing w:line="360" w:lineRule="auto"/>
        <w:jc w:val="both"/>
        <w:rPr>
          <w:rFonts w:ascii="Times New Roman" w:hAnsi="Times New Roman"/>
          <w:lang w:val="ru-RU"/>
          <w:rPrChange w:id="441" w:author="Petar" w:date="2018-01-03T15:50:00Z">
            <w:rPr>
              <w:rFonts w:ascii="Times New Roman" w:hAnsi="Times New Roman"/>
            </w:rPr>
          </w:rPrChange>
        </w:rPr>
        <w:pPrChange w:id="442" w:author="Petar" w:date="2018-01-03T15:51:00Z">
          <w:pPr>
            <w:jc w:val="center"/>
          </w:pPr>
        </w:pPrChange>
      </w:pPr>
    </w:p>
    <w:p w:rsidR="00861DDA" w:rsidRPr="002839FB" w:rsidRDefault="007F7BC1" w:rsidP="002839FB">
      <w:pPr>
        <w:spacing w:line="360" w:lineRule="auto"/>
        <w:jc w:val="both"/>
        <w:rPr>
          <w:ins w:id="443" w:author="Miljana Petrovic" w:date="2017-08-15T16:41:00Z"/>
          <w:rFonts w:ascii="Times New Roman" w:hAnsi="Times New Roman"/>
          <w:sz w:val="24"/>
          <w:szCs w:val="24"/>
          <w:lang w:val="ru-RU"/>
          <w:rPrChange w:id="444" w:author="Petar" w:date="2018-01-03T15:50:00Z">
            <w:rPr>
              <w:ins w:id="445" w:author="Miljana Petrovic" w:date="2017-08-15T16:41:00Z"/>
              <w:rFonts w:ascii="Times New Roman" w:hAnsi="Times New Roman"/>
              <w:sz w:val="24"/>
              <w:szCs w:val="24"/>
            </w:rPr>
          </w:rPrChange>
        </w:rPr>
        <w:pPrChange w:id="446" w:author="Petar" w:date="2018-01-03T15:51:00Z">
          <w:pPr>
            <w:jc w:val="both"/>
          </w:pPr>
        </w:pPrChange>
      </w:pP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447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Општа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448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449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болница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450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„</w:t>
      </w:r>
      <w:proofErr w:type="spellStart"/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451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Др</w:t>
      </w:r>
      <w:proofErr w:type="spellEnd"/>
      <w:proofErr w:type="gramEnd"/>
      <w:r w:rsidRPr="002839FB">
        <w:rPr>
          <w:rFonts w:ascii="Times New Roman" w:hAnsi="Times New Roman"/>
          <w:sz w:val="24"/>
          <w:szCs w:val="24"/>
          <w:lang w:val="ru-RU"/>
          <w:rPrChange w:id="452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Лаза К.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453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Лазаревић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454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”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455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Шабац</w:t>
      </w:r>
      <w:proofErr w:type="spellEnd"/>
      <w:ins w:id="456" w:author="Miljana Petrovic" w:date="2017-08-15T16:41:00Z">
        <w:r w:rsidR="001D2FC8" w:rsidRPr="002839FB">
          <w:rPr>
            <w:rFonts w:ascii="Times New Roman" w:hAnsi="Times New Roman"/>
            <w:sz w:val="24"/>
            <w:szCs w:val="24"/>
            <w:lang w:val="ru-RU"/>
            <w:rPrChange w:id="457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</w:t>
        </w:r>
      </w:ins>
    </w:p>
    <w:p w:rsidR="007F7BC1" w:rsidRPr="007F7BC1" w:rsidRDefault="001D2FC8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rPrChange w:id="458" w:author="Miljana Petrovic" w:date="2017-07-16T11:52:00Z">
            <w:rPr>
              <w:rFonts w:ascii="Times New Roman" w:hAnsi="Times New Roman"/>
              <w:sz w:val="20"/>
              <w:szCs w:val="20"/>
            </w:rPr>
          </w:rPrChange>
        </w:rPr>
        <w:pPrChange w:id="459" w:author="Petar" w:date="2018-01-03T15:51:00Z">
          <w:pPr>
            <w:jc w:val="center"/>
          </w:pPr>
        </w:pPrChange>
      </w:pPr>
      <w:proofErr w:type="spellStart"/>
      <w:ins w:id="460" w:author="Miljana Petrovic" w:date="2017-08-15T16:41:00Z">
        <w:r w:rsidRPr="001D2FC8">
          <w:rPr>
            <w:rFonts w:ascii="Times New Roman" w:hAnsi="Times New Roman"/>
            <w:sz w:val="24"/>
            <w:szCs w:val="24"/>
          </w:rPr>
          <w:t>Попа</w:t>
        </w:r>
        <w:proofErr w:type="spellEnd"/>
        <w:r w:rsidRPr="001D2FC8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1D2FC8">
          <w:rPr>
            <w:rFonts w:ascii="Times New Roman" w:hAnsi="Times New Roman"/>
            <w:sz w:val="24"/>
            <w:szCs w:val="24"/>
          </w:rPr>
          <w:t>Карана</w:t>
        </w:r>
        <w:proofErr w:type="spellEnd"/>
        <w:r w:rsidRPr="001D2FC8">
          <w:rPr>
            <w:rFonts w:ascii="Times New Roman" w:hAnsi="Times New Roman"/>
            <w:sz w:val="24"/>
            <w:szCs w:val="24"/>
          </w:rPr>
          <w:t xml:space="preserve"> 4, </w:t>
        </w:r>
        <w:proofErr w:type="spellStart"/>
        <w:r w:rsidRPr="001D2FC8">
          <w:rPr>
            <w:rFonts w:ascii="Times New Roman" w:hAnsi="Times New Roman"/>
            <w:sz w:val="24"/>
            <w:szCs w:val="24"/>
          </w:rPr>
          <w:t>Шабац</w:t>
        </w:r>
      </w:ins>
      <w:proofErr w:type="spellEnd"/>
    </w:p>
    <w:p w:rsidR="007F7BC1" w:rsidRDefault="002839FB" w:rsidP="002839FB">
      <w:pPr>
        <w:spacing w:line="360" w:lineRule="auto"/>
        <w:jc w:val="both"/>
        <w:rPr>
          <w:rFonts w:ascii="Times New Roman" w:hAnsi="Times New Roman"/>
          <w:b/>
        </w:rPr>
        <w:pPrChange w:id="461" w:author="Petar" w:date="2018-01-03T15:51:00Z">
          <w:pPr>
            <w:jc w:val="center"/>
          </w:pPr>
        </w:pPrChange>
      </w:pPr>
      <w:r>
        <w:rPr>
          <w:rFonts w:ascii="Times New Roman" w:hAnsi="Times New Roman"/>
        </w:rPr>
        <w:pict>
          <v:shape id="Picture Frame 1028" o:spid="_x0000_i1028" type="#_x0000_t75" style="width:299.55pt;height:161.65pt">
            <v:imagedata r:id="rId13" o:title=""/>
          </v:shape>
        </w:pict>
      </w:r>
    </w:p>
    <w:p w:rsidR="007F7BC1" w:rsidRPr="007F7BC1" w:rsidRDefault="007F7BC1" w:rsidP="002839FB">
      <w:pPr>
        <w:spacing w:line="360" w:lineRule="auto"/>
        <w:jc w:val="both"/>
        <w:rPr>
          <w:del w:id="462" w:author="Miljana Petrovic" w:date="2017-08-15T16:41:00Z"/>
          <w:rFonts w:ascii="Times New Roman" w:hAnsi="Times New Roman"/>
          <w:sz w:val="24"/>
          <w:szCs w:val="24"/>
          <w:rPrChange w:id="463" w:author="Miljana Petrovic" w:date="2017-08-15T16:41:00Z">
            <w:rPr>
              <w:del w:id="464" w:author="Miljana Petrovic" w:date="2017-08-15T16:41:00Z"/>
              <w:rFonts w:ascii="Times New Roman" w:hAnsi="Times New Roman"/>
              <w:sz w:val="20"/>
              <w:szCs w:val="20"/>
            </w:rPr>
          </w:rPrChange>
        </w:rPr>
        <w:pPrChange w:id="465" w:author="Petar" w:date="2018-01-03T15:51:00Z">
          <w:pPr>
            <w:jc w:val="center"/>
          </w:pPr>
        </w:pPrChange>
      </w:pPr>
      <w:del w:id="466" w:author="Miljana Petrovic" w:date="2017-08-15T16:41:00Z">
        <w:r w:rsidRPr="007F7BC1">
          <w:rPr>
            <w:rFonts w:ascii="Times New Roman" w:hAnsi="Times New Roman"/>
            <w:sz w:val="24"/>
            <w:szCs w:val="24"/>
            <w:rPrChange w:id="467" w:author="Miljana Petrovic" w:date="2017-08-15T16:41:00Z">
              <w:rPr>
                <w:rFonts w:ascii="Times New Roman" w:hAnsi="Times New Roman"/>
                <w:sz w:val="20"/>
                <w:szCs w:val="20"/>
              </w:rPr>
            </w:rPrChange>
          </w:rPr>
          <w:delText>Попа Карана 4, Шабац</w:delText>
        </w:r>
      </w:del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</w:rPr>
        <w:pPrChange w:id="468" w:author="Petar" w:date="2018-01-03T15:51:00Z">
          <w:pPr>
            <w:jc w:val="center"/>
          </w:pPr>
        </w:pPrChange>
      </w:pPr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</w:rPr>
        <w:pPrChange w:id="469" w:author="Petar" w:date="2018-01-03T15:51:00Z">
          <w:pPr>
            <w:jc w:val="center"/>
          </w:pPr>
        </w:pPrChange>
      </w:pPr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  <w:sz w:val="20"/>
          <w:szCs w:val="20"/>
        </w:rPr>
        <w:pPrChange w:id="470" w:author="Petar" w:date="2018-01-03T15:51:00Z">
          <w:pPr/>
        </w:pPrChange>
      </w:pPr>
    </w:p>
    <w:p w:rsidR="007F7BC1" w:rsidRDefault="007F7BC1" w:rsidP="002839FB">
      <w:pPr>
        <w:spacing w:line="360" w:lineRule="auto"/>
        <w:jc w:val="both"/>
        <w:rPr>
          <w:ins w:id="471" w:author="Miljana Petrovic" w:date="2017-07-16T11:53:00Z"/>
          <w:rFonts w:ascii="Times New Roman" w:hAnsi="Times New Roman"/>
          <w:sz w:val="24"/>
          <w:szCs w:val="24"/>
        </w:rPr>
        <w:pPrChange w:id="472" w:author="Petar" w:date="2018-01-03T15:51:00Z">
          <w:pPr>
            <w:jc w:val="center"/>
          </w:pPr>
        </w:pPrChange>
      </w:pPr>
      <w:proofErr w:type="spellStart"/>
      <w:r w:rsidRPr="007F7BC1">
        <w:rPr>
          <w:rFonts w:ascii="Times New Roman" w:hAnsi="Times New Roman"/>
          <w:sz w:val="28"/>
          <w:szCs w:val="28"/>
          <w:rPrChange w:id="473" w:author="Miljana Petrovic" w:date="2017-07-19T08:47:00Z">
            <w:rPr>
              <w:rFonts w:ascii="Times New Roman" w:hAnsi="Times New Roman"/>
              <w:sz w:val="20"/>
              <w:szCs w:val="20"/>
            </w:rPr>
          </w:rPrChange>
        </w:rPr>
        <w:t>Јанко</w:t>
      </w:r>
      <w:proofErr w:type="spellEnd"/>
      <w:r w:rsidRPr="007F7BC1">
        <w:rPr>
          <w:rFonts w:ascii="Times New Roman" w:hAnsi="Times New Roman"/>
          <w:sz w:val="28"/>
          <w:szCs w:val="28"/>
          <w:rPrChange w:id="474" w:author="Miljana Petrovic" w:date="2017-07-19T08:47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7F7BC1">
        <w:rPr>
          <w:rFonts w:ascii="Times New Roman" w:hAnsi="Times New Roman"/>
          <w:sz w:val="28"/>
          <w:szCs w:val="28"/>
          <w:rPrChange w:id="475" w:author="Miljana Petrovic" w:date="2017-07-19T08:47:00Z">
            <w:rPr>
              <w:rFonts w:ascii="Times New Roman" w:hAnsi="Times New Roman"/>
              <w:sz w:val="20"/>
              <w:szCs w:val="20"/>
            </w:rPr>
          </w:rPrChange>
        </w:rPr>
        <w:t>Веселиновић</w:t>
      </w:r>
      <w:proofErr w:type="spellEnd"/>
      <w:r w:rsidRPr="007F7BC1">
        <w:rPr>
          <w:rFonts w:ascii="Times New Roman" w:hAnsi="Times New Roman"/>
          <w:sz w:val="24"/>
          <w:szCs w:val="24"/>
          <w:rPrChange w:id="476" w:author="Miljana Petrovic" w:date="2017-07-19T08:47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:rsidR="007F7BC1" w:rsidRPr="007F7BC1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rPrChange w:id="477" w:author="Miljana Petrovic" w:date="2017-07-16T11:52:00Z">
            <w:rPr>
              <w:rFonts w:ascii="Times New Roman" w:hAnsi="Times New Roman"/>
              <w:sz w:val="20"/>
              <w:szCs w:val="20"/>
            </w:rPr>
          </w:rPrChange>
        </w:rPr>
        <w:pPrChange w:id="478" w:author="Petar" w:date="2018-01-03T15:51:00Z">
          <w:pPr>
            <w:jc w:val="center"/>
          </w:pPr>
        </w:pPrChange>
      </w:pPr>
      <w:r w:rsidRPr="007F7BC1">
        <w:rPr>
          <w:rFonts w:ascii="Times New Roman" w:hAnsi="Times New Roman"/>
          <w:sz w:val="24"/>
          <w:szCs w:val="24"/>
          <w:rPrChange w:id="479" w:author="Miljana Petrovic" w:date="2017-07-16T11:52:00Z">
            <w:rPr>
              <w:rFonts w:ascii="Times New Roman" w:hAnsi="Times New Roman"/>
              <w:sz w:val="20"/>
              <w:szCs w:val="20"/>
            </w:rPr>
          </w:rPrChange>
        </w:rPr>
        <w:t xml:space="preserve">(13. </w:t>
      </w:r>
      <w:proofErr w:type="spellStart"/>
      <w:proofErr w:type="gramStart"/>
      <w:r w:rsidRPr="007F7BC1">
        <w:rPr>
          <w:rFonts w:ascii="Times New Roman" w:hAnsi="Times New Roman"/>
          <w:sz w:val="24"/>
          <w:szCs w:val="24"/>
          <w:rPrChange w:id="480" w:author="Miljana Petrovic" w:date="2017-07-16T11:52:00Z">
            <w:rPr>
              <w:rFonts w:ascii="Times New Roman" w:hAnsi="Times New Roman"/>
              <w:sz w:val="20"/>
              <w:szCs w:val="20"/>
            </w:rPr>
          </w:rPrChange>
        </w:rPr>
        <w:t>мај</w:t>
      </w:r>
      <w:proofErr w:type="spellEnd"/>
      <w:proofErr w:type="gramEnd"/>
      <w:r w:rsidRPr="007F7BC1">
        <w:rPr>
          <w:rFonts w:ascii="Times New Roman" w:hAnsi="Times New Roman"/>
          <w:sz w:val="24"/>
          <w:szCs w:val="24"/>
          <w:rPrChange w:id="481" w:author="Miljana Petrovic" w:date="2017-07-16T11:52:00Z">
            <w:rPr>
              <w:rFonts w:ascii="Times New Roman" w:hAnsi="Times New Roman"/>
              <w:sz w:val="20"/>
              <w:szCs w:val="20"/>
            </w:rPr>
          </w:rPrChange>
        </w:rPr>
        <w:t xml:space="preserve"> 1862</w:t>
      </w:r>
      <w:ins w:id="482" w:author="Miljana Petrovic" w:date="2017-09-13T18:41:00Z">
        <w:r w:rsidR="00861DDA">
          <w:rPr>
            <w:rFonts w:ascii="Times New Roman" w:hAnsi="Times New Roman"/>
            <w:sz w:val="20"/>
            <w:szCs w:val="20"/>
          </w:rPr>
          <w:t xml:space="preserve"> – </w:t>
        </w:r>
      </w:ins>
      <w:del w:id="483" w:author="Miljana Petrovic" w:date="2017-09-13T18:41:00Z">
        <w:r w:rsidR="00833ACF" w:rsidRPr="00861DDA" w:rsidDel="00861DDA">
          <w:rPr>
            <w:rFonts w:ascii="Times New Roman" w:hAnsi="Times New Roman"/>
            <w:sz w:val="20"/>
            <w:szCs w:val="20"/>
          </w:rPr>
          <w:delText xml:space="preserve"> - </w:delText>
        </w:r>
      </w:del>
      <w:r w:rsidRPr="007F7BC1">
        <w:rPr>
          <w:rFonts w:ascii="Times New Roman" w:hAnsi="Times New Roman"/>
          <w:sz w:val="24"/>
          <w:szCs w:val="24"/>
          <w:rPrChange w:id="484" w:author="Miljana Petrovic" w:date="2017-07-16T11:52:00Z">
            <w:rPr>
              <w:rFonts w:ascii="Times New Roman" w:hAnsi="Times New Roman"/>
              <w:sz w:val="20"/>
              <w:szCs w:val="20"/>
            </w:rPr>
          </w:rPrChange>
        </w:rPr>
        <w:t xml:space="preserve">26. </w:t>
      </w:r>
      <w:proofErr w:type="spellStart"/>
      <w:r w:rsidRPr="007F7BC1">
        <w:rPr>
          <w:rFonts w:ascii="Times New Roman" w:hAnsi="Times New Roman"/>
          <w:sz w:val="24"/>
          <w:szCs w:val="24"/>
          <w:rPrChange w:id="485" w:author="Miljana Petrovic" w:date="2017-07-16T11:52:00Z">
            <w:rPr>
              <w:rFonts w:ascii="Times New Roman" w:hAnsi="Times New Roman"/>
              <w:sz w:val="20"/>
              <w:szCs w:val="20"/>
            </w:rPr>
          </w:rPrChange>
        </w:rPr>
        <w:t>јун</w:t>
      </w:r>
      <w:proofErr w:type="spellEnd"/>
      <w:r w:rsidRPr="007F7BC1">
        <w:rPr>
          <w:rFonts w:ascii="Times New Roman" w:hAnsi="Times New Roman"/>
          <w:sz w:val="24"/>
          <w:szCs w:val="24"/>
          <w:rPrChange w:id="486" w:author="Miljana Petrovic" w:date="2017-07-16T11:52:00Z">
            <w:rPr>
              <w:rFonts w:ascii="Times New Roman" w:hAnsi="Times New Roman"/>
              <w:sz w:val="20"/>
              <w:szCs w:val="20"/>
            </w:rPr>
          </w:rPrChange>
        </w:rPr>
        <w:t xml:space="preserve"> 1905)</w:t>
      </w:r>
    </w:p>
    <w:p w:rsidR="007F7BC1" w:rsidRDefault="002839FB" w:rsidP="002839FB">
      <w:pPr>
        <w:spacing w:line="360" w:lineRule="auto"/>
        <w:jc w:val="both"/>
        <w:rPr>
          <w:rFonts w:ascii="Times New Roman" w:hAnsi="Times New Roman"/>
          <w:b/>
        </w:rPr>
        <w:pPrChange w:id="487" w:author="Petar" w:date="2018-01-03T15:51:00Z">
          <w:pPr>
            <w:jc w:val="center"/>
          </w:pPr>
        </w:pPrChange>
      </w:pPr>
      <w:r>
        <w:rPr>
          <w:rFonts w:ascii="Times New Roman" w:hAnsi="Times New Roman"/>
        </w:rPr>
        <w:pict>
          <v:shape id="Picture Frame 1029" o:spid="_x0000_i1029" type="#_x0000_t75" style="width:122.25pt;height:163.7pt">
            <v:imagedata r:id="rId14" o:title=""/>
          </v:shape>
        </w:pict>
      </w:r>
    </w:p>
    <w:p w:rsidR="007F7BC1" w:rsidRPr="002839FB" w:rsidRDefault="00B4692B" w:rsidP="002839F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  <w:lang w:val="ru-RU"/>
          <w:rPrChange w:id="48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489" w:author="Petar" w:date="2018-01-03T15:51:00Z">
          <w:pPr>
            <w:spacing w:before="120" w:after="120" w:line="360" w:lineRule="auto"/>
            <w:ind w:firstLine="567"/>
            <w:jc w:val="both"/>
          </w:pPr>
        </w:pPrChange>
      </w:pP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49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lastRenderedPageBreak/>
        <w:t>Један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49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49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49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од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49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зачетника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49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реализма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49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српској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49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49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књижевности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49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0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Објавио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0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0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0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око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0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тридесет</w:t>
      </w:r>
      <w:proofErr w:type="spellEnd"/>
      <w:del w:id="505" w:author="Miljana Petrovic" w:date="2017-07-16T11:55:00Z">
        <w:r w:rsidRPr="002839FB" w:rsidDel="007F16B1">
          <w:rPr>
            <w:rFonts w:ascii="Times New Roman" w:hAnsi="Times New Roman"/>
            <w:sz w:val="24"/>
            <w:szCs w:val="24"/>
            <w:lang w:val="ru-RU"/>
            <w:rPrChange w:id="506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ак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50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50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</w:t>
      </w:r>
      <w:proofErr w:type="gramEnd"/>
      <w:r w:rsidRPr="002839FB">
        <w:rPr>
          <w:rFonts w:ascii="Times New Roman" w:hAnsi="Times New Roman"/>
          <w:sz w:val="24"/>
          <w:szCs w:val="24"/>
          <w:lang w:val="ru-RU"/>
          <w:rPrChange w:id="50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њига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1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1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приповедака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1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репортажа, романа, драма и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1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записа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1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1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којима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1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1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1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1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нај</w:t>
      </w:r>
      <w:r w:rsidR="005C73D0" w:rsidRPr="002839FB">
        <w:rPr>
          <w:rFonts w:ascii="Times New Roman" w:hAnsi="Times New Roman"/>
          <w:sz w:val="24"/>
          <w:szCs w:val="24"/>
          <w:lang w:val="ru-RU"/>
          <w:rPrChange w:id="52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више</w:t>
      </w:r>
      <w:proofErr w:type="spellEnd"/>
      <w:r w:rsidR="005C73D0" w:rsidRPr="002839FB">
        <w:rPr>
          <w:rFonts w:ascii="Times New Roman" w:hAnsi="Times New Roman"/>
          <w:sz w:val="24"/>
          <w:szCs w:val="24"/>
          <w:lang w:val="ru-RU"/>
          <w:rPrChange w:id="52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5C73D0" w:rsidRPr="002839FB">
        <w:rPr>
          <w:rFonts w:ascii="Times New Roman" w:hAnsi="Times New Roman"/>
          <w:sz w:val="24"/>
          <w:szCs w:val="24"/>
          <w:lang w:val="ru-RU"/>
          <w:rPrChange w:id="52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приказивао</w:t>
      </w:r>
      <w:proofErr w:type="spellEnd"/>
      <w:r w:rsidR="005C73D0" w:rsidRPr="002839FB">
        <w:rPr>
          <w:rFonts w:ascii="Times New Roman" w:hAnsi="Times New Roman"/>
          <w:sz w:val="24"/>
          <w:szCs w:val="24"/>
          <w:lang w:val="ru-RU"/>
          <w:rPrChange w:id="52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5C73D0" w:rsidRPr="002839FB">
        <w:rPr>
          <w:rFonts w:ascii="Times New Roman" w:hAnsi="Times New Roman"/>
          <w:sz w:val="24"/>
          <w:szCs w:val="24"/>
          <w:lang w:val="ru-RU"/>
          <w:rPrChange w:id="52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свој</w:t>
      </w:r>
      <w:proofErr w:type="spellEnd"/>
      <w:r w:rsidR="005C73D0" w:rsidRPr="002839FB">
        <w:rPr>
          <w:rFonts w:ascii="Times New Roman" w:hAnsi="Times New Roman"/>
          <w:sz w:val="24"/>
          <w:szCs w:val="24"/>
          <w:lang w:val="ru-RU"/>
          <w:rPrChange w:id="52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родни </w:t>
      </w:r>
      <w:proofErr w:type="spellStart"/>
      <w:r w:rsidR="005C73D0" w:rsidRPr="002839FB">
        <w:rPr>
          <w:rFonts w:ascii="Times New Roman" w:hAnsi="Times New Roman"/>
          <w:sz w:val="24"/>
          <w:szCs w:val="24"/>
          <w:lang w:val="ru-RU"/>
          <w:rPrChange w:id="52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крај</w:t>
      </w:r>
      <w:proofErr w:type="spellEnd"/>
      <w:r w:rsidR="005C73D0" w:rsidRPr="002839FB">
        <w:rPr>
          <w:rFonts w:ascii="Times New Roman" w:hAnsi="Times New Roman"/>
          <w:sz w:val="24"/>
          <w:szCs w:val="24"/>
          <w:lang w:val="ru-RU"/>
          <w:rPrChange w:id="52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52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Мачву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52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.</w:t>
      </w:r>
    </w:p>
    <w:p w:rsidR="007F7BC1" w:rsidRPr="002839FB" w:rsidRDefault="007F7BC1" w:rsidP="002839FB">
      <w:pPr>
        <w:spacing w:before="120" w:after="120" w:line="360" w:lineRule="auto"/>
        <w:ind w:firstLine="567"/>
        <w:jc w:val="both"/>
        <w:rPr>
          <w:rFonts w:ascii="Times New Roman" w:hAnsi="Times New Roman"/>
          <w:lang w:val="ru-RU"/>
          <w:rPrChange w:id="530" w:author="Petar" w:date="2018-01-03T15:50:00Z">
            <w:rPr/>
          </w:rPrChange>
        </w:rPr>
        <w:pPrChange w:id="531" w:author="Petar" w:date="2018-01-03T15:51:00Z">
          <w:pPr>
            <w:spacing w:before="120" w:after="120" w:line="360" w:lineRule="auto"/>
            <w:ind w:firstLine="567"/>
            <w:jc w:val="both"/>
          </w:pPr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lang w:val="ru-RU"/>
          <w:rPrChange w:id="53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533" w:author="Petar" w:date="2018-01-03T15:51:00Z">
          <w:pPr>
            <w:jc w:val="center"/>
          </w:pPr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lang w:val="ru-RU"/>
          <w:rPrChange w:id="53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535" w:author="Petar" w:date="2018-01-03T15:51:00Z">
          <w:pPr>
            <w:jc w:val="both"/>
          </w:pPr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sz w:val="20"/>
          <w:szCs w:val="20"/>
          <w:lang w:val="ru-RU"/>
          <w:rPrChange w:id="536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pPrChange w:id="537" w:author="Petar" w:date="2018-01-03T15:51:00Z">
          <w:pPr>
            <w:jc w:val="center"/>
          </w:pPr>
        </w:pPrChange>
      </w:pPr>
    </w:p>
    <w:p w:rsidR="007F7BC1" w:rsidRPr="007F7BC1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rPrChange w:id="538" w:author="Miljana Petrovic" w:date="2017-07-16T11:55:00Z">
            <w:rPr>
              <w:rFonts w:ascii="Times New Roman" w:hAnsi="Times New Roman"/>
              <w:sz w:val="20"/>
              <w:szCs w:val="20"/>
            </w:rPr>
          </w:rPrChange>
        </w:rPr>
        <w:pPrChange w:id="539" w:author="Petar" w:date="2018-01-03T15:51:00Z">
          <w:pPr>
            <w:jc w:val="center"/>
          </w:pPr>
        </w:pPrChange>
      </w:pPr>
      <w:proofErr w:type="spellStart"/>
      <w:proofErr w:type="gramStart"/>
      <w:r w:rsidRPr="007F7BC1">
        <w:rPr>
          <w:rFonts w:ascii="Times New Roman" w:hAnsi="Times New Roman"/>
          <w:sz w:val="24"/>
          <w:szCs w:val="24"/>
          <w:rPrChange w:id="540" w:author="Miljana Petrovic" w:date="2017-07-16T11:55:00Z">
            <w:rPr>
              <w:rFonts w:ascii="Times New Roman" w:hAnsi="Times New Roman"/>
              <w:sz w:val="20"/>
              <w:szCs w:val="20"/>
            </w:rPr>
          </w:rPrChange>
        </w:rPr>
        <w:t>Спомен</w:t>
      </w:r>
      <w:ins w:id="541" w:author="Miljana Petrovic" w:date="2017-07-16T11:55:00Z">
        <w:r w:rsidRPr="007F7BC1">
          <w:rPr>
            <w:rFonts w:ascii="Times New Roman" w:hAnsi="Times New Roman"/>
            <w:sz w:val="24"/>
            <w:szCs w:val="24"/>
            <w:rPrChange w:id="542" w:author="Miljana Petrovic" w:date="2017-07-16T11:55:00Z">
              <w:rPr>
                <w:rFonts w:ascii="Times New Roman" w:hAnsi="Times New Roman"/>
                <w:sz w:val="20"/>
                <w:szCs w:val="20"/>
              </w:rPr>
            </w:rPrChange>
          </w:rPr>
          <w:t>-</w:t>
        </w:r>
      </w:ins>
      <w:del w:id="543" w:author="Miljana Petrovic" w:date="2017-07-16T11:55:00Z">
        <w:r w:rsidRPr="007F7BC1">
          <w:rPr>
            <w:rFonts w:ascii="Times New Roman" w:hAnsi="Times New Roman"/>
            <w:sz w:val="24"/>
            <w:szCs w:val="24"/>
            <w:rPrChange w:id="544" w:author="Miljana Petrovic" w:date="2017-07-16T11:55:00Z">
              <w:rPr>
                <w:rFonts w:ascii="Times New Roman" w:hAnsi="Times New Roman"/>
                <w:sz w:val="20"/>
                <w:szCs w:val="20"/>
              </w:rPr>
            </w:rPrChange>
          </w:rPr>
          <w:delText>‑</w:delText>
        </w:r>
      </w:del>
      <w:r w:rsidRPr="007F7BC1">
        <w:rPr>
          <w:rFonts w:ascii="Times New Roman" w:hAnsi="Times New Roman"/>
          <w:sz w:val="24"/>
          <w:szCs w:val="24"/>
          <w:rPrChange w:id="545" w:author="Miljana Petrovic" w:date="2017-07-16T11:55:00Z">
            <w:rPr>
              <w:rFonts w:ascii="Times New Roman" w:hAnsi="Times New Roman"/>
              <w:sz w:val="20"/>
              <w:szCs w:val="20"/>
            </w:rPr>
          </w:rPrChange>
        </w:rPr>
        <w:t>биста</w:t>
      </w:r>
      <w:proofErr w:type="spellEnd"/>
      <w:proofErr w:type="gramEnd"/>
      <w:r w:rsidRPr="007F7BC1">
        <w:rPr>
          <w:rFonts w:ascii="Times New Roman" w:hAnsi="Times New Roman"/>
          <w:sz w:val="24"/>
          <w:szCs w:val="24"/>
          <w:rPrChange w:id="546" w:author="Miljana Petrovic" w:date="2017-07-16T11:55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7F7BC1">
        <w:rPr>
          <w:rFonts w:ascii="Times New Roman" w:hAnsi="Times New Roman"/>
          <w:sz w:val="24"/>
          <w:szCs w:val="24"/>
          <w:rPrChange w:id="547" w:author="Miljana Petrovic" w:date="2017-07-16T11:55:00Z">
            <w:rPr>
              <w:rFonts w:ascii="Times New Roman" w:hAnsi="Times New Roman"/>
              <w:sz w:val="20"/>
              <w:szCs w:val="20"/>
            </w:rPr>
          </w:rPrChange>
        </w:rPr>
        <w:t>Јанка</w:t>
      </w:r>
      <w:proofErr w:type="spellEnd"/>
      <w:r w:rsidRPr="007F7BC1">
        <w:rPr>
          <w:rFonts w:ascii="Times New Roman" w:hAnsi="Times New Roman"/>
          <w:sz w:val="24"/>
          <w:szCs w:val="24"/>
          <w:rPrChange w:id="548" w:author="Miljana Petrovic" w:date="2017-07-16T11:55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7F7BC1">
        <w:rPr>
          <w:rFonts w:ascii="Times New Roman" w:hAnsi="Times New Roman"/>
          <w:sz w:val="24"/>
          <w:szCs w:val="24"/>
          <w:rPrChange w:id="549" w:author="Miljana Petrovic" w:date="2017-07-16T11:55:00Z">
            <w:rPr>
              <w:rFonts w:ascii="Times New Roman" w:hAnsi="Times New Roman"/>
              <w:sz w:val="20"/>
              <w:szCs w:val="20"/>
            </w:rPr>
          </w:rPrChange>
        </w:rPr>
        <w:t>Веселиновића</w:t>
      </w:r>
      <w:proofErr w:type="spellEnd"/>
    </w:p>
    <w:p w:rsidR="007F7BC1" w:rsidRDefault="002839FB" w:rsidP="002839FB">
      <w:pPr>
        <w:spacing w:before="120" w:after="120" w:line="360" w:lineRule="auto"/>
        <w:ind w:firstLine="567"/>
        <w:jc w:val="both"/>
        <w:rPr>
          <w:rFonts w:ascii="Times New Roman" w:hAnsi="Times New Roman"/>
          <w:sz w:val="24"/>
          <w:szCs w:val="24"/>
        </w:rPr>
        <w:pPrChange w:id="550" w:author="Petar" w:date="2018-01-03T15:51:00Z">
          <w:pPr>
            <w:spacing w:before="120" w:after="120" w:line="360" w:lineRule="auto"/>
            <w:ind w:firstLine="567"/>
            <w:jc w:val="center"/>
          </w:pPr>
        </w:pPrChange>
      </w:pPr>
      <w:r>
        <w:rPr>
          <w:rFonts w:ascii="Times New Roman" w:hAnsi="Times New Roman"/>
          <w:sz w:val="24"/>
          <w:szCs w:val="24"/>
        </w:rPr>
        <w:pict>
          <v:shape id="Picture Frame 1030" o:spid="_x0000_i1030" type="#_x0000_t75" style="width:112.75pt;height:163pt">
            <v:imagedata r:id="rId15" o:title=""/>
          </v:shape>
        </w:pict>
      </w:r>
    </w:p>
    <w:p w:rsidR="007F7BC1" w:rsidRPr="002839FB" w:rsidRDefault="00B4692B" w:rsidP="002839F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  <w:lang w:val="ru-RU"/>
          <w:rPrChange w:id="55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552" w:author="Petar" w:date="2018-01-03T15:51:00Z">
          <w:pPr/>
        </w:pPrChange>
      </w:pP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5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Откривена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5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5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5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28.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5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јуна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5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1936. године у Градском парку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5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Шапцу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6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6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залагањем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6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56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Удруж</w:t>
      </w:r>
      <w:r w:rsidR="00C64C32" w:rsidRPr="002839FB">
        <w:rPr>
          <w:rFonts w:ascii="Times New Roman" w:hAnsi="Times New Roman"/>
          <w:sz w:val="24"/>
          <w:szCs w:val="24"/>
          <w:lang w:val="ru-RU"/>
          <w:rPrChange w:id="56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е</w:t>
      </w:r>
      <w:proofErr w:type="gramEnd"/>
      <w:r w:rsidR="00C64C32" w:rsidRPr="002839FB">
        <w:rPr>
          <w:rFonts w:ascii="Times New Roman" w:hAnsi="Times New Roman"/>
          <w:sz w:val="24"/>
          <w:szCs w:val="24"/>
          <w:lang w:val="ru-RU"/>
          <w:rPrChange w:id="56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ња</w:t>
      </w:r>
      <w:proofErr w:type="spellEnd"/>
      <w:r w:rsidR="00C64C32" w:rsidRPr="002839FB">
        <w:rPr>
          <w:rFonts w:ascii="Times New Roman" w:hAnsi="Times New Roman"/>
          <w:sz w:val="24"/>
          <w:szCs w:val="24"/>
          <w:lang w:val="ru-RU"/>
          <w:rPrChange w:id="56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C64C32" w:rsidRPr="002839FB">
        <w:rPr>
          <w:rFonts w:ascii="Times New Roman" w:hAnsi="Times New Roman"/>
          <w:sz w:val="24"/>
          <w:szCs w:val="24"/>
          <w:lang w:val="ru-RU"/>
          <w:rPrChange w:id="56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Подринаца</w:t>
      </w:r>
      <w:proofErr w:type="spellEnd"/>
      <w:r w:rsidR="00C64C32" w:rsidRPr="002839FB">
        <w:rPr>
          <w:rFonts w:ascii="Times New Roman" w:hAnsi="Times New Roman"/>
          <w:sz w:val="24"/>
          <w:szCs w:val="24"/>
          <w:lang w:val="ru-RU"/>
          <w:rPrChange w:id="56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. </w:t>
      </w:r>
      <w:proofErr w:type="spellStart"/>
      <w:r w:rsidR="00C64C32" w:rsidRPr="002839FB">
        <w:rPr>
          <w:rFonts w:ascii="Times New Roman" w:hAnsi="Times New Roman"/>
          <w:sz w:val="24"/>
          <w:szCs w:val="24"/>
          <w:lang w:val="ru-RU"/>
          <w:rPrChange w:id="56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Бронзана</w:t>
      </w:r>
      <w:proofErr w:type="spellEnd"/>
      <w:r w:rsidR="00C64C32" w:rsidRPr="002839FB">
        <w:rPr>
          <w:rFonts w:ascii="Times New Roman" w:hAnsi="Times New Roman"/>
          <w:sz w:val="24"/>
          <w:szCs w:val="24"/>
          <w:lang w:val="ru-RU"/>
          <w:rPrChange w:id="57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C64C32" w:rsidRPr="002839FB">
        <w:rPr>
          <w:rFonts w:ascii="Times New Roman" w:hAnsi="Times New Roman"/>
          <w:sz w:val="24"/>
          <w:szCs w:val="24"/>
          <w:lang w:val="ru-RU"/>
          <w:rPrChange w:id="57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споме</w:t>
      </w:r>
      <w:proofErr w:type="gramStart"/>
      <w:r w:rsidR="00C64C32" w:rsidRPr="002839FB">
        <w:rPr>
          <w:rFonts w:ascii="Times New Roman" w:hAnsi="Times New Roman"/>
          <w:sz w:val="24"/>
          <w:szCs w:val="24"/>
          <w:lang w:val="ru-RU"/>
          <w:rPrChange w:id="57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</w:t>
      </w:r>
      <w:ins w:id="573" w:author="Miljana Petrovic" w:date="2017-07-16T11:55:00Z">
        <w:r w:rsidR="007F16B1" w:rsidRPr="002839FB">
          <w:rPr>
            <w:rFonts w:ascii="Times New Roman" w:hAnsi="Times New Roman"/>
            <w:sz w:val="24"/>
            <w:szCs w:val="24"/>
            <w:lang w:val="ru-RU"/>
            <w:rPrChange w:id="574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-</w:t>
        </w:r>
      </w:ins>
      <w:proofErr w:type="gramEnd"/>
      <w:del w:id="575" w:author="Miljana Petrovic" w:date="2017-07-16T11:55:00Z">
        <w:r w:rsidR="00C64C32" w:rsidRPr="002839FB" w:rsidDel="007F16B1">
          <w:rPr>
            <w:rFonts w:ascii="Times New Roman" w:hAnsi="Times New Roman"/>
            <w:sz w:val="24"/>
            <w:szCs w:val="24"/>
            <w:lang w:val="ru-RU"/>
            <w:rPrChange w:id="576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‑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57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биста</w:t>
      </w:r>
      <w:proofErr w:type="spellEnd"/>
      <w:del w:id="578" w:author="Miljana Petrovic" w:date="2017-07-16T11:55:00Z">
        <w:r w:rsidRPr="002839FB" w:rsidDel="007F16B1">
          <w:rPr>
            <w:rFonts w:ascii="Times New Roman" w:hAnsi="Times New Roman"/>
            <w:sz w:val="24"/>
            <w:szCs w:val="24"/>
            <w:lang w:val="ru-RU"/>
            <w:rPrChange w:id="579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,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58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рад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8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8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8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београдског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8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8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вајара</w:t>
      </w:r>
      <w:proofErr w:type="spellEnd"/>
      <w:del w:id="586" w:author="Miljana Petrovic" w:date="2017-07-16T11:56:00Z">
        <w:r w:rsidR="005C73D0" w:rsidRPr="002839FB" w:rsidDel="007F16B1">
          <w:rPr>
            <w:rFonts w:ascii="Times New Roman" w:hAnsi="Times New Roman"/>
            <w:sz w:val="24"/>
            <w:szCs w:val="24"/>
            <w:lang w:val="ru-RU"/>
            <w:rPrChange w:id="587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,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58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8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Перише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9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9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Милића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9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(1901</w:t>
      </w:r>
      <w:ins w:id="593" w:author="Miljana Petrovic" w:date="2017-09-13T18:42:00Z">
        <w:r w:rsidR="00861DDA" w:rsidRPr="002839FB">
          <w:rPr>
            <w:rFonts w:ascii="Times New Roman" w:hAnsi="Times New Roman"/>
            <w:sz w:val="24"/>
            <w:szCs w:val="24"/>
            <w:lang w:val="ru-RU"/>
            <w:rPrChange w:id="594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– </w:t>
        </w:r>
      </w:ins>
      <w:del w:id="595" w:author="Miljana Petrovic" w:date="2017-09-13T18:42:00Z">
        <w:r w:rsidRPr="002839FB" w:rsidDel="00861DDA">
          <w:rPr>
            <w:rFonts w:ascii="Times New Roman" w:hAnsi="Times New Roman"/>
            <w:sz w:val="24"/>
            <w:szCs w:val="24"/>
            <w:lang w:val="ru-RU"/>
            <w:rPrChange w:id="596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 xml:space="preserve"> - 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59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1982).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59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Претходно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59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0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0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0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иста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0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0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таква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0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0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биста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0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0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постављена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0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на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1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Калемегдану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1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1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Београду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1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(М.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1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Јевтић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1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1983). На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1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његовој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1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61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пред</w:t>
      </w:r>
      <w:proofErr w:type="gramEnd"/>
      <w:r w:rsidRPr="002839FB">
        <w:rPr>
          <w:rFonts w:ascii="Times New Roman" w:hAnsi="Times New Roman"/>
          <w:sz w:val="24"/>
          <w:szCs w:val="24"/>
          <w:lang w:val="ru-RU"/>
          <w:rPrChange w:id="61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њој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2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2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страни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2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</w:t>
      </w:r>
      <w:r w:rsidR="00D500B0" w:rsidRPr="002839FB">
        <w:rPr>
          <w:rFonts w:ascii="Times New Roman" w:hAnsi="Times New Roman"/>
          <w:sz w:val="24"/>
          <w:szCs w:val="24"/>
          <w:lang w:val="ru-RU"/>
          <w:rPrChange w:id="62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резан </w:t>
      </w:r>
      <w:proofErr w:type="spellStart"/>
      <w:r w:rsidR="00D500B0" w:rsidRPr="002839FB">
        <w:rPr>
          <w:rFonts w:ascii="Times New Roman" w:hAnsi="Times New Roman"/>
          <w:sz w:val="24"/>
          <w:szCs w:val="24"/>
          <w:lang w:val="ru-RU"/>
          <w:rPrChange w:id="62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="00D500B0" w:rsidRPr="002839FB">
        <w:rPr>
          <w:rFonts w:ascii="Times New Roman" w:hAnsi="Times New Roman"/>
          <w:sz w:val="24"/>
          <w:szCs w:val="24"/>
          <w:lang w:val="ru-RU"/>
          <w:rPrChange w:id="62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текст: </w:t>
      </w:r>
      <w:ins w:id="626" w:author="Miljana Petrovic" w:date="2017-07-19T08:49:00Z">
        <w:r w:rsidR="00C7028B" w:rsidRPr="002839FB">
          <w:rPr>
            <w:rFonts w:ascii="Times New Roman" w:hAnsi="Times New Roman"/>
            <w:sz w:val="24"/>
            <w:szCs w:val="24"/>
            <w:lang w:val="ru-RU"/>
            <w:rPrChange w:id="627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„</w:t>
        </w:r>
      </w:ins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628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Јанку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629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630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Веселиновићу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631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,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632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књижевнику</w:t>
      </w:r>
      <w:proofErr w:type="spellEnd"/>
      <w:ins w:id="633" w:author="Miljana Petrovic" w:date="2017-07-16T11:57:00Z"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634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</w:t>
        </w:r>
      </w:ins>
      <w:r w:rsidR="007F7BC1" w:rsidRPr="002839FB">
        <w:rPr>
          <w:rFonts w:ascii="Times New Roman" w:hAnsi="Times New Roman"/>
          <w:sz w:val="24"/>
          <w:szCs w:val="24"/>
          <w:lang w:val="ru-RU"/>
          <w:rPrChange w:id="635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(1862</w:t>
      </w:r>
      <w:del w:id="636" w:author="Miljana Petrovic" w:date="2017-07-16T11:56:00Z">
        <w:r w:rsidR="007F7BC1" w:rsidRPr="002839FB">
          <w:rPr>
            <w:rFonts w:ascii="Times New Roman" w:hAnsi="Times New Roman"/>
            <w:sz w:val="24"/>
            <w:szCs w:val="24"/>
            <w:lang w:val="ru-RU"/>
            <w:rPrChange w:id="637" w:author="Petar" w:date="2018-01-03T15:50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delText xml:space="preserve"> </w:delText>
        </w:r>
      </w:del>
      <w:r w:rsidR="007F7BC1" w:rsidRPr="002839FB">
        <w:rPr>
          <w:rFonts w:ascii="Times New Roman" w:hAnsi="Times New Roman"/>
          <w:sz w:val="24"/>
          <w:szCs w:val="24"/>
          <w:lang w:val="ru-RU"/>
          <w:rPrChange w:id="638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– 1905).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639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Захвално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640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641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Подриње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642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, 1936</w:t>
      </w:r>
      <w:ins w:id="643" w:author="Miljana Petrovic" w:date="2017-07-19T08:49:00Z">
        <w:r w:rsidR="00C7028B" w:rsidRPr="002839FB">
          <w:rPr>
            <w:rFonts w:ascii="Times New Roman" w:hAnsi="Times New Roman"/>
            <w:sz w:val="24"/>
            <w:szCs w:val="24"/>
            <w:lang w:val="ru-RU"/>
            <w:rPrChange w:id="644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.“</w:t>
        </w:r>
      </w:ins>
      <w:r w:rsidR="007F7BC1" w:rsidRPr="002839FB">
        <w:rPr>
          <w:rFonts w:ascii="Times New Roman" w:hAnsi="Times New Roman"/>
          <w:sz w:val="24"/>
          <w:szCs w:val="24"/>
          <w:lang w:val="ru-RU"/>
          <w:rPrChange w:id="645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. </w:t>
      </w:r>
    </w:p>
    <w:p w:rsidR="00861DDA" w:rsidRPr="002839FB" w:rsidRDefault="00861DDA" w:rsidP="002839F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  <w:lang w:val="ru-RU"/>
          <w:rPrChange w:id="64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647" w:author="Petar" w:date="2018-01-03T15:51:00Z">
          <w:pPr>
            <w:spacing w:before="120" w:after="120"/>
            <w:ind w:firstLine="720"/>
            <w:jc w:val="both"/>
          </w:pPr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lang w:val="ru-RU"/>
          <w:rPrChange w:id="648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pPrChange w:id="649" w:author="Petar" w:date="2018-01-03T15:51:00Z">
          <w:pPr>
            <w:jc w:val="center"/>
          </w:pPr>
        </w:pPrChange>
      </w:pP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50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Радна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51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52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соба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53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54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Јанка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55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56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Веселиновића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57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у Народном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58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музеју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59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660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у</w:t>
      </w:r>
      <w:proofErr w:type="gramEnd"/>
      <w:r w:rsidRPr="002839FB">
        <w:rPr>
          <w:rFonts w:ascii="Times New Roman" w:hAnsi="Times New Roman"/>
          <w:sz w:val="24"/>
          <w:szCs w:val="24"/>
          <w:lang w:val="ru-RU"/>
          <w:rPrChange w:id="661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62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Шапцу</w:t>
      </w:r>
      <w:proofErr w:type="spellEnd"/>
    </w:p>
    <w:p w:rsidR="007F7BC1" w:rsidRDefault="002839FB" w:rsidP="002839FB">
      <w:pPr>
        <w:spacing w:line="360" w:lineRule="auto"/>
        <w:jc w:val="both"/>
        <w:rPr>
          <w:rFonts w:ascii="Times New Roman" w:hAnsi="Times New Roman"/>
          <w:i/>
        </w:rPr>
        <w:pPrChange w:id="663" w:author="Petar" w:date="2018-01-03T15:51:00Z">
          <w:pPr>
            <w:jc w:val="center"/>
          </w:pPr>
        </w:pPrChange>
      </w:pPr>
      <w:r>
        <w:rPr>
          <w:rFonts w:ascii="Times New Roman" w:hAnsi="Times New Roman"/>
        </w:rPr>
        <w:lastRenderedPageBreak/>
        <w:pict>
          <v:shape id="Picture Frame 1031" o:spid="_x0000_i1031" type="#_x0000_t75" style="width:322.65pt;height:159.6pt">
            <v:imagedata r:id="rId16" o:title=""/>
          </v:shape>
        </w:pict>
      </w:r>
    </w:p>
    <w:p w:rsidR="007F7BC1" w:rsidRPr="002839FB" w:rsidRDefault="00B4692B" w:rsidP="002839F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  <w:lang w:val="ru-RU"/>
          <w:rPrChange w:id="66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665" w:author="Petar" w:date="2018-01-03T15:51:00Z">
          <w:pPr>
            <w:spacing w:before="120" w:after="120" w:line="360" w:lineRule="auto"/>
            <w:ind w:firstLine="567"/>
            <w:jc w:val="both"/>
          </w:pPr>
        </w:pPrChange>
      </w:pPr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66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6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оквиру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6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6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сталне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7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7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меморијалне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7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поставке</w:t>
      </w:r>
      <w:del w:id="673" w:author="Miljana Petrovic" w:date="2017-07-16T11:57:00Z">
        <w:r w:rsidRPr="002839FB" w:rsidDel="007F16B1">
          <w:rPr>
            <w:rFonts w:ascii="Times New Roman" w:hAnsi="Times New Roman"/>
            <w:sz w:val="24"/>
            <w:szCs w:val="24"/>
            <w:lang w:val="ru-RU"/>
            <w:rPrChange w:id="674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,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67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изложен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7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7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7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део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7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8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радне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8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8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собе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8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и салона (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8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радни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8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сто и столица)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8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Јанка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8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8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Веселиновића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8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. Поводом сто година од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9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његове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9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9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смрти</w:t>
      </w:r>
      <w:proofErr w:type="spellEnd"/>
      <w:del w:id="693" w:author="Miljana Petrovic" w:date="2017-07-16T11:58:00Z">
        <w:r w:rsidRPr="002839FB" w:rsidDel="007F16B1">
          <w:rPr>
            <w:rFonts w:ascii="Times New Roman" w:hAnsi="Times New Roman"/>
            <w:sz w:val="24"/>
            <w:szCs w:val="24"/>
            <w:lang w:val="ru-RU"/>
            <w:rPrChange w:id="694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,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69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9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Народни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9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69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музеј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69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0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Шапцу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0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0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0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20</w:t>
      </w:r>
      <w:r w:rsidR="00CC2BED" w:rsidRPr="002839FB">
        <w:rPr>
          <w:rFonts w:ascii="Times New Roman" w:hAnsi="Times New Roman"/>
          <w:sz w:val="24"/>
          <w:szCs w:val="24"/>
          <w:lang w:val="ru-RU"/>
          <w:rPrChange w:id="70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05. године </w:t>
      </w:r>
      <w:proofErr w:type="spellStart"/>
      <w:r w:rsidR="00CC2BED" w:rsidRPr="002839FB">
        <w:rPr>
          <w:rFonts w:ascii="Times New Roman" w:hAnsi="Times New Roman"/>
          <w:sz w:val="24"/>
          <w:szCs w:val="24"/>
          <w:lang w:val="ru-RU"/>
          <w:rPrChange w:id="70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организовао</w:t>
      </w:r>
      <w:proofErr w:type="spellEnd"/>
      <w:r w:rsidR="00CC2BED" w:rsidRPr="002839FB">
        <w:rPr>
          <w:rFonts w:ascii="Times New Roman" w:hAnsi="Times New Roman"/>
          <w:sz w:val="24"/>
          <w:szCs w:val="24"/>
          <w:lang w:val="ru-RU"/>
          <w:rPrChange w:id="70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CC2BED" w:rsidRPr="002839FB">
        <w:rPr>
          <w:rFonts w:ascii="Times New Roman" w:hAnsi="Times New Roman"/>
          <w:sz w:val="24"/>
          <w:szCs w:val="24"/>
          <w:lang w:val="ru-RU"/>
          <w:rPrChange w:id="70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изложбу</w:t>
      </w:r>
      <w:proofErr w:type="spellEnd"/>
      <w:r w:rsidR="00CC2BED" w:rsidRPr="002839FB">
        <w:rPr>
          <w:rFonts w:ascii="Times New Roman" w:hAnsi="Times New Roman"/>
          <w:sz w:val="24"/>
          <w:szCs w:val="24"/>
          <w:lang w:val="ru-RU"/>
          <w:rPrChange w:id="70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„</w:t>
      </w:r>
      <w:r w:rsidRPr="002839FB">
        <w:rPr>
          <w:rFonts w:ascii="Times New Roman" w:hAnsi="Times New Roman"/>
          <w:sz w:val="24"/>
          <w:szCs w:val="24"/>
          <w:lang w:val="ru-RU"/>
          <w:rPrChange w:id="70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Живот и де</w:t>
      </w:r>
      <w:r w:rsidR="00CC2BED" w:rsidRPr="002839FB">
        <w:rPr>
          <w:rFonts w:ascii="Times New Roman" w:hAnsi="Times New Roman"/>
          <w:sz w:val="24"/>
          <w:szCs w:val="24"/>
          <w:lang w:val="ru-RU"/>
          <w:rPrChange w:id="71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ло </w:t>
      </w:r>
      <w:proofErr w:type="spellStart"/>
      <w:r w:rsidR="00CC2BED" w:rsidRPr="002839FB">
        <w:rPr>
          <w:rFonts w:ascii="Times New Roman" w:hAnsi="Times New Roman"/>
          <w:sz w:val="24"/>
          <w:szCs w:val="24"/>
          <w:lang w:val="ru-RU"/>
          <w:rPrChange w:id="71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Јанка</w:t>
      </w:r>
      <w:proofErr w:type="spellEnd"/>
      <w:r w:rsidR="00CC2BED" w:rsidRPr="002839FB">
        <w:rPr>
          <w:rFonts w:ascii="Times New Roman" w:hAnsi="Times New Roman"/>
          <w:sz w:val="24"/>
          <w:szCs w:val="24"/>
          <w:lang w:val="ru-RU"/>
          <w:rPrChange w:id="71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CC2BED" w:rsidRPr="002839FB">
        <w:rPr>
          <w:rFonts w:ascii="Times New Roman" w:hAnsi="Times New Roman"/>
          <w:sz w:val="24"/>
          <w:szCs w:val="24"/>
          <w:lang w:val="ru-RU"/>
          <w:rPrChange w:id="71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Веселиновића</w:t>
      </w:r>
      <w:proofErr w:type="spellEnd"/>
      <w:r w:rsidR="00CC2BED" w:rsidRPr="002839FB">
        <w:rPr>
          <w:rFonts w:ascii="Times New Roman" w:hAnsi="Times New Roman"/>
          <w:sz w:val="24"/>
          <w:szCs w:val="24"/>
          <w:lang w:val="ru-RU"/>
          <w:rPrChange w:id="71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r w:rsidR="00D947BE" w:rsidRPr="002839FB">
        <w:rPr>
          <w:rFonts w:ascii="Times New Roman" w:hAnsi="Times New Roman"/>
          <w:sz w:val="24"/>
          <w:szCs w:val="24"/>
          <w:lang w:val="ru-RU"/>
          <w:rPrChange w:id="71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(</w:t>
      </w:r>
      <w:r w:rsidR="00CC2BED" w:rsidRPr="002839FB">
        <w:rPr>
          <w:rFonts w:ascii="Times New Roman" w:hAnsi="Times New Roman"/>
          <w:sz w:val="24"/>
          <w:szCs w:val="24"/>
          <w:lang w:val="ru-RU"/>
          <w:rPrChange w:id="71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1862</w:t>
      </w:r>
      <w:ins w:id="717" w:author="Miljana Petrovic" w:date="2017-07-16T11:58:00Z">
        <w:r w:rsidR="007F16B1" w:rsidRPr="002839FB">
          <w:rPr>
            <w:rFonts w:ascii="Times New Roman" w:hAnsi="Times New Roman"/>
            <w:sz w:val="24"/>
            <w:szCs w:val="24"/>
            <w:lang w:val="ru-RU"/>
            <w:rPrChange w:id="718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–</w:t>
        </w:r>
      </w:ins>
      <w:del w:id="719" w:author="Miljana Petrovic" w:date="2017-07-16T11:58:00Z">
        <w:r w:rsidR="00CC2BED" w:rsidRPr="002839FB" w:rsidDel="007F16B1">
          <w:rPr>
            <w:rFonts w:ascii="Times New Roman" w:hAnsi="Times New Roman"/>
            <w:sz w:val="24"/>
            <w:szCs w:val="24"/>
            <w:lang w:val="ru-RU"/>
            <w:rPrChange w:id="720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-</w:delText>
        </w:r>
      </w:del>
      <w:r w:rsidR="00CC2BED" w:rsidRPr="002839FB">
        <w:rPr>
          <w:rFonts w:ascii="Times New Roman" w:hAnsi="Times New Roman"/>
          <w:sz w:val="24"/>
          <w:szCs w:val="24"/>
          <w:lang w:val="ru-RU"/>
          <w:rPrChange w:id="72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1905</w:t>
      </w:r>
      <w:r w:rsidR="00D947BE" w:rsidRPr="002839FB">
        <w:rPr>
          <w:rFonts w:ascii="Times New Roman" w:hAnsi="Times New Roman"/>
          <w:sz w:val="24"/>
          <w:szCs w:val="24"/>
          <w:lang w:val="ru-RU"/>
          <w:rPrChange w:id="72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)</w:t>
      </w:r>
      <w:r w:rsidR="00CC2BED" w:rsidRPr="002839FB">
        <w:rPr>
          <w:rFonts w:ascii="Times New Roman" w:hAnsi="Times New Roman"/>
          <w:sz w:val="24"/>
          <w:szCs w:val="24"/>
          <w:lang w:val="ru-RU"/>
          <w:rPrChange w:id="72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”</w:t>
      </w:r>
      <w:r w:rsidR="00D947BE" w:rsidRPr="002839FB">
        <w:rPr>
          <w:rFonts w:ascii="Times New Roman" w:hAnsi="Times New Roman"/>
          <w:sz w:val="24"/>
          <w:szCs w:val="24"/>
          <w:lang w:val="ru-RU"/>
          <w:rPrChange w:id="72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="00D947BE" w:rsidRPr="002839FB">
        <w:rPr>
          <w:rFonts w:ascii="Times New Roman" w:hAnsi="Times New Roman"/>
          <w:sz w:val="24"/>
          <w:szCs w:val="24"/>
          <w:lang w:val="ru-RU"/>
          <w:rPrChange w:id="72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коју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2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2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2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2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приредио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3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3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Бранислав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3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3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Станковић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3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3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кустос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3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3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овога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3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3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музеја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4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.</w:t>
      </w:r>
      <w:proofErr w:type="gramEnd"/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lang w:val="ru-RU"/>
          <w:rPrChange w:id="741" w:author="Petar" w:date="2018-01-03T15:50:00Z">
            <w:rPr>
              <w:rFonts w:ascii="Times New Roman" w:hAnsi="Times New Roman"/>
            </w:rPr>
          </w:rPrChange>
        </w:rPr>
        <w:pPrChange w:id="742" w:author="Petar" w:date="2018-01-03T15:51:00Z">
          <w:pPr/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lang w:val="ru-RU"/>
          <w:rPrChange w:id="74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744" w:author="Petar" w:date="2018-01-03T15:51:00Z">
          <w:pPr>
            <w:jc w:val="both"/>
          </w:pPr>
        </w:pPrChange>
      </w:pPr>
    </w:p>
    <w:p w:rsidR="00026946" w:rsidRPr="002839FB" w:rsidRDefault="00026946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lang w:val="ru-RU"/>
          <w:rPrChange w:id="74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746" w:author="Petar" w:date="2018-01-03T15:51:00Z">
          <w:pPr>
            <w:jc w:val="both"/>
          </w:pPr>
        </w:pPrChange>
      </w:pPr>
    </w:p>
    <w:p w:rsidR="00026946" w:rsidRPr="002839FB" w:rsidRDefault="00026946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lang w:val="ru-RU"/>
          <w:rPrChange w:id="747" w:author="Petar" w:date="2018-01-03T15:50:00Z">
            <w:rPr>
              <w:rFonts w:ascii="Times New Roman" w:hAnsi="Times New Roman"/>
            </w:rPr>
          </w:rPrChange>
        </w:rPr>
        <w:pPrChange w:id="748" w:author="Petar" w:date="2018-01-03T15:51:00Z">
          <w:pPr/>
        </w:pPrChange>
      </w:pPr>
    </w:p>
    <w:p w:rsidR="00C7028B" w:rsidRDefault="007F7BC1" w:rsidP="002839FB">
      <w:pPr>
        <w:spacing w:line="360" w:lineRule="auto"/>
        <w:jc w:val="both"/>
        <w:rPr>
          <w:ins w:id="749" w:author="Miljana Petrovic" w:date="2017-07-19T08:46:00Z"/>
          <w:rFonts w:ascii="Times New Roman" w:hAnsi="Times New Roman"/>
          <w:sz w:val="20"/>
          <w:szCs w:val="20"/>
        </w:rPr>
        <w:pPrChange w:id="750" w:author="Petar" w:date="2018-01-03T15:51:00Z">
          <w:pPr>
            <w:jc w:val="both"/>
          </w:pPr>
        </w:pPrChange>
      </w:pPr>
      <w:r w:rsidRPr="007F7BC1">
        <w:rPr>
          <w:rFonts w:ascii="Times New Roman" w:hAnsi="Times New Roman"/>
          <w:sz w:val="24"/>
          <w:szCs w:val="24"/>
          <w:rPrChange w:id="751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>ОШ „</w:t>
      </w:r>
      <w:proofErr w:type="spellStart"/>
      <w:r w:rsidRPr="007F7BC1">
        <w:rPr>
          <w:rFonts w:ascii="Times New Roman" w:hAnsi="Times New Roman"/>
          <w:sz w:val="24"/>
          <w:szCs w:val="24"/>
          <w:rPrChange w:id="752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>Јанко</w:t>
      </w:r>
      <w:proofErr w:type="spellEnd"/>
      <w:r w:rsidRPr="007F7BC1">
        <w:rPr>
          <w:rFonts w:ascii="Times New Roman" w:hAnsi="Times New Roman"/>
          <w:sz w:val="24"/>
          <w:szCs w:val="24"/>
          <w:rPrChange w:id="753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7F7BC1">
        <w:rPr>
          <w:rFonts w:ascii="Times New Roman" w:hAnsi="Times New Roman"/>
          <w:sz w:val="24"/>
          <w:szCs w:val="24"/>
          <w:rPrChange w:id="754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>Веселиновић</w:t>
      </w:r>
      <w:proofErr w:type="spellEnd"/>
      <w:r w:rsidRPr="007F7BC1">
        <w:rPr>
          <w:rFonts w:ascii="Times New Roman" w:hAnsi="Times New Roman"/>
          <w:sz w:val="24"/>
          <w:szCs w:val="24"/>
          <w:rPrChange w:id="755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>”</w:t>
      </w:r>
      <w:ins w:id="756" w:author="Miljana Petrovic" w:date="2017-07-19T08:46:00Z">
        <w:r w:rsidR="00C7028B" w:rsidRPr="00C7028B">
          <w:rPr>
            <w:rFonts w:ascii="Times New Roman" w:hAnsi="Times New Roman"/>
            <w:sz w:val="20"/>
            <w:szCs w:val="20"/>
          </w:rPr>
          <w:t xml:space="preserve"> </w:t>
        </w:r>
      </w:ins>
    </w:p>
    <w:p w:rsidR="007F7BC1" w:rsidRPr="007F7BC1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rPrChange w:id="757" w:author="Miljana Petrovic" w:date="2017-07-19T08:46:00Z">
            <w:rPr>
              <w:rFonts w:ascii="Times New Roman" w:hAnsi="Times New Roman"/>
              <w:sz w:val="20"/>
              <w:szCs w:val="20"/>
            </w:rPr>
          </w:rPrChange>
        </w:rPr>
        <w:pPrChange w:id="758" w:author="Petar" w:date="2018-01-03T15:51:00Z">
          <w:pPr>
            <w:jc w:val="center"/>
          </w:pPr>
        </w:pPrChange>
      </w:pPr>
      <w:proofErr w:type="spellStart"/>
      <w:ins w:id="759" w:author="Miljana Petrovic" w:date="2017-07-19T08:46:00Z">
        <w:r w:rsidRPr="007F7BC1">
          <w:rPr>
            <w:rFonts w:ascii="Times New Roman" w:hAnsi="Times New Roman"/>
            <w:sz w:val="24"/>
            <w:szCs w:val="24"/>
            <w:rPrChange w:id="760" w:author="Miljana Petrovic" w:date="2017-07-19T08:46:00Z">
              <w:rPr>
                <w:rFonts w:ascii="Times New Roman" w:hAnsi="Times New Roman"/>
                <w:sz w:val="20"/>
                <w:szCs w:val="20"/>
              </w:rPr>
            </w:rPrChange>
          </w:rPr>
          <w:t>Карађорђева</w:t>
        </w:r>
        <w:proofErr w:type="spellEnd"/>
        <w:r w:rsidRPr="007F7BC1">
          <w:rPr>
            <w:rFonts w:ascii="Times New Roman" w:hAnsi="Times New Roman"/>
            <w:sz w:val="24"/>
            <w:szCs w:val="24"/>
            <w:rPrChange w:id="761" w:author="Miljana Petrovic" w:date="2017-07-19T08:46:00Z">
              <w:rPr>
                <w:rFonts w:ascii="Times New Roman" w:hAnsi="Times New Roman"/>
                <w:sz w:val="20"/>
                <w:szCs w:val="20"/>
              </w:rPr>
            </w:rPrChange>
          </w:rPr>
          <w:t xml:space="preserve"> 48, </w:t>
        </w:r>
        <w:proofErr w:type="spellStart"/>
        <w:r w:rsidRPr="007F7BC1">
          <w:rPr>
            <w:rFonts w:ascii="Times New Roman" w:hAnsi="Times New Roman"/>
            <w:sz w:val="24"/>
            <w:szCs w:val="24"/>
            <w:rPrChange w:id="762" w:author="Miljana Petrovic" w:date="2017-07-19T08:46:00Z">
              <w:rPr>
                <w:rFonts w:ascii="Times New Roman" w:hAnsi="Times New Roman"/>
                <w:sz w:val="20"/>
                <w:szCs w:val="20"/>
              </w:rPr>
            </w:rPrChange>
          </w:rPr>
          <w:t>Шабац</w:t>
        </w:r>
      </w:ins>
      <w:proofErr w:type="spellEnd"/>
    </w:p>
    <w:p w:rsidR="007F7BC1" w:rsidRDefault="002839FB" w:rsidP="002839FB">
      <w:pPr>
        <w:spacing w:line="360" w:lineRule="auto"/>
        <w:jc w:val="both"/>
        <w:rPr>
          <w:rFonts w:ascii="Times New Roman" w:hAnsi="Times New Roman"/>
          <w:i/>
        </w:rPr>
        <w:pPrChange w:id="763" w:author="Petar" w:date="2018-01-03T15:51:00Z">
          <w:pPr>
            <w:jc w:val="center"/>
          </w:pPr>
        </w:pPrChange>
      </w:pPr>
      <w:r>
        <w:rPr>
          <w:rFonts w:ascii="Times New Roman" w:hAnsi="Times New Roman"/>
        </w:rPr>
        <w:pict>
          <v:shape id="Picture Frame 1032" o:spid="_x0000_i1032" type="#_x0000_t75" style="width:341.65pt;height:181.35pt">
            <v:imagedata r:id="rId17" o:title=""/>
          </v:shape>
        </w:pict>
      </w:r>
    </w:p>
    <w:p w:rsidR="007F7BC1" w:rsidRDefault="00B4692B" w:rsidP="002839FB">
      <w:pPr>
        <w:spacing w:line="360" w:lineRule="auto"/>
        <w:jc w:val="both"/>
        <w:rPr>
          <w:del w:id="764" w:author="Miljana Petrovic" w:date="2017-07-19T08:46:00Z"/>
          <w:rFonts w:ascii="Times New Roman" w:hAnsi="Times New Roman"/>
          <w:sz w:val="20"/>
          <w:szCs w:val="20"/>
        </w:rPr>
        <w:pPrChange w:id="765" w:author="Petar" w:date="2018-01-03T15:51:00Z">
          <w:pPr>
            <w:jc w:val="center"/>
          </w:pPr>
        </w:pPrChange>
      </w:pPr>
      <w:del w:id="766" w:author="Miljana Petrovic" w:date="2017-07-19T08:46:00Z">
        <w:r w:rsidRPr="00316902" w:rsidDel="00C7028B">
          <w:rPr>
            <w:rFonts w:ascii="Times New Roman" w:hAnsi="Times New Roman"/>
            <w:sz w:val="20"/>
            <w:szCs w:val="20"/>
          </w:rPr>
          <w:delText>Карађорђева 48, Шабац</w:delText>
        </w:r>
      </w:del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</w:rPr>
        <w:pPrChange w:id="767" w:author="Petar" w:date="2018-01-03T15:51:00Z">
          <w:pPr/>
        </w:pPrChange>
      </w:pPr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  <w:b/>
        </w:rPr>
        <w:pPrChange w:id="768" w:author="Petar" w:date="2018-01-03T15:51:00Z">
          <w:pPr>
            <w:jc w:val="center"/>
          </w:pPr>
        </w:pPrChange>
      </w:pPr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  <w:b/>
        </w:rPr>
        <w:pPrChange w:id="769" w:author="Petar" w:date="2018-01-03T15:51:00Z">
          <w:pPr>
            <w:jc w:val="center"/>
          </w:pPr>
        </w:pPrChange>
      </w:pPr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  <w:b/>
        </w:rPr>
        <w:pPrChange w:id="770" w:author="Petar" w:date="2018-01-03T15:51:00Z">
          <w:pPr>
            <w:jc w:val="center"/>
          </w:pPr>
        </w:pPrChange>
      </w:pPr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  <w:b/>
        </w:rPr>
        <w:pPrChange w:id="771" w:author="Petar" w:date="2018-01-03T15:51:00Z">
          <w:pPr>
            <w:jc w:val="center"/>
          </w:pPr>
        </w:pPrChange>
      </w:pPr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  <w:pPrChange w:id="772" w:author="Petar" w:date="2018-01-03T15:51:00Z">
          <w:pPr>
            <w:jc w:val="center"/>
          </w:pPr>
        </w:pPrChange>
      </w:pPr>
    </w:p>
    <w:p w:rsidR="007F7BC1" w:rsidRDefault="007F7BC1" w:rsidP="002839FB">
      <w:pPr>
        <w:spacing w:line="360" w:lineRule="auto"/>
        <w:jc w:val="both"/>
        <w:rPr>
          <w:ins w:id="773" w:author="Miljana Petrovic" w:date="2017-07-16T11:59:00Z"/>
          <w:rFonts w:ascii="Times New Roman" w:hAnsi="Times New Roman"/>
          <w:sz w:val="20"/>
          <w:szCs w:val="20"/>
        </w:rPr>
        <w:pPrChange w:id="774" w:author="Petar" w:date="2018-01-03T15:51:00Z">
          <w:pPr>
            <w:jc w:val="center"/>
          </w:pPr>
        </w:pPrChange>
      </w:pPr>
      <w:proofErr w:type="spellStart"/>
      <w:r w:rsidRPr="007F7BC1">
        <w:rPr>
          <w:rFonts w:ascii="Times New Roman" w:hAnsi="Times New Roman"/>
          <w:sz w:val="28"/>
          <w:szCs w:val="28"/>
          <w:rPrChange w:id="775" w:author="Miljana Petrovic" w:date="2017-07-19T08:46:00Z">
            <w:rPr>
              <w:rFonts w:ascii="Times New Roman" w:hAnsi="Times New Roman"/>
              <w:sz w:val="20"/>
              <w:szCs w:val="20"/>
            </w:rPr>
          </w:rPrChange>
        </w:rPr>
        <w:t>Коста</w:t>
      </w:r>
      <w:proofErr w:type="spellEnd"/>
      <w:r w:rsidRPr="007F7BC1">
        <w:rPr>
          <w:rFonts w:ascii="Times New Roman" w:hAnsi="Times New Roman"/>
          <w:sz w:val="28"/>
          <w:szCs w:val="28"/>
          <w:rPrChange w:id="776" w:author="Miljana Petrovic" w:date="2017-07-19T08:46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7F7BC1">
        <w:rPr>
          <w:rFonts w:ascii="Times New Roman" w:hAnsi="Times New Roman"/>
          <w:sz w:val="28"/>
          <w:szCs w:val="28"/>
          <w:rPrChange w:id="777" w:author="Miljana Petrovic" w:date="2017-07-19T08:46:00Z">
            <w:rPr>
              <w:rFonts w:ascii="Times New Roman" w:hAnsi="Times New Roman"/>
              <w:sz w:val="20"/>
              <w:szCs w:val="20"/>
            </w:rPr>
          </w:rPrChange>
        </w:rPr>
        <w:t>Абрашевић</w:t>
      </w:r>
      <w:proofErr w:type="spellEnd"/>
      <w:r w:rsidR="00B4692B" w:rsidRPr="00C7028B">
        <w:rPr>
          <w:rFonts w:ascii="Times New Roman" w:hAnsi="Times New Roman"/>
          <w:sz w:val="20"/>
          <w:szCs w:val="20"/>
        </w:rPr>
        <w:t xml:space="preserve"> </w:t>
      </w:r>
    </w:p>
    <w:p w:rsidR="007F7BC1" w:rsidRPr="007F7BC1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rPrChange w:id="778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pPrChange w:id="779" w:author="Petar" w:date="2018-01-03T15:51:00Z">
          <w:pPr>
            <w:jc w:val="center"/>
          </w:pPr>
        </w:pPrChange>
      </w:pPr>
      <w:r w:rsidRPr="007F7BC1">
        <w:rPr>
          <w:rFonts w:ascii="Times New Roman" w:hAnsi="Times New Roman"/>
          <w:sz w:val="24"/>
          <w:szCs w:val="24"/>
          <w:rPrChange w:id="780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 xml:space="preserve">(29. </w:t>
      </w:r>
      <w:proofErr w:type="spellStart"/>
      <w:proofErr w:type="gramStart"/>
      <w:r w:rsidRPr="007F7BC1">
        <w:rPr>
          <w:rFonts w:ascii="Times New Roman" w:hAnsi="Times New Roman"/>
          <w:sz w:val="24"/>
          <w:szCs w:val="24"/>
          <w:rPrChange w:id="781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>мај</w:t>
      </w:r>
      <w:proofErr w:type="spellEnd"/>
      <w:proofErr w:type="gramEnd"/>
      <w:r w:rsidRPr="007F7BC1">
        <w:rPr>
          <w:rFonts w:ascii="Times New Roman" w:hAnsi="Times New Roman"/>
          <w:sz w:val="24"/>
          <w:szCs w:val="24"/>
          <w:rPrChange w:id="782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 xml:space="preserve"> 1879</w:t>
      </w:r>
      <w:ins w:id="783" w:author="Miljana Petrovic" w:date="2017-09-13T18:43:00Z">
        <w:r w:rsidR="00861DDA">
          <w:rPr>
            <w:rFonts w:ascii="Times New Roman" w:hAnsi="Times New Roman"/>
            <w:sz w:val="24"/>
            <w:szCs w:val="24"/>
          </w:rPr>
          <w:t xml:space="preserve"> –</w:t>
        </w:r>
      </w:ins>
      <w:r w:rsidR="00833ACF" w:rsidRPr="00861DDA">
        <w:rPr>
          <w:rFonts w:ascii="Times New Roman" w:hAnsi="Times New Roman"/>
          <w:sz w:val="20"/>
          <w:szCs w:val="20"/>
        </w:rPr>
        <w:t xml:space="preserve"> </w:t>
      </w:r>
      <w:del w:id="784" w:author="Miljana Petrovic" w:date="2017-09-13T18:43:00Z">
        <w:r w:rsidRPr="007F7BC1">
          <w:rPr>
            <w:rFonts w:ascii="Times New Roman" w:hAnsi="Times New Roman"/>
            <w:sz w:val="24"/>
            <w:szCs w:val="24"/>
            <w:rPrChange w:id="785" w:author="Miljana Petrovic" w:date="2017-07-16T11:59:00Z">
              <w:rPr>
                <w:rFonts w:ascii="Times New Roman" w:hAnsi="Times New Roman"/>
                <w:sz w:val="20"/>
                <w:szCs w:val="20"/>
              </w:rPr>
            </w:rPrChange>
          </w:rPr>
          <w:delText>-</w:delText>
        </w:r>
      </w:del>
      <w:del w:id="786" w:author="Miljana Petrovic" w:date="2017-09-13T18:44:00Z">
        <w:r w:rsidRPr="007F7BC1">
          <w:rPr>
            <w:rFonts w:ascii="Times New Roman" w:hAnsi="Times New Roman"/>
            <w:sz w:val="24"/>
            <w:szCs w:val="24"/>
            <w:rPrChange w:id="787" w:author="Miljana Petrovic" w:date="2017-07-16T11:59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</w:del>
      <w:r w:rsidRPr="007F7BC1">
        <w:rPr>
          <w:rFonts w:ascii="Times New Roman" w:hAnsi="Times New Roman"/>
          <w:sz w:val="24"/>
          <w:szCs w:val="24"/>
          <w:rPrChange w:id="788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 xml:space="preserve">20. </w:t>
      </w:r>
      <w:proofErr w:type="spellStart"/>
      <w:r w:rsidRPr="007F7BC1">
        <w:rPr>
          <w:rFonts w:ascii="Times New Roman" w:hAnsi="Times New Roman"/>
          <w:sz w:val="24"/>
          <w:szCs w:val="24"/>
          <w:rPrChange w:id="789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>јануар</w:t>
      </w:r>
      <w:proofErr w:type="spellEnd"/>
      <w:r w:rsidRPr="007F7BC1">
        <w:rPr>
          <w:rFonts w:ascii="Times New Roman" w:hAnsi="Times New Roman"/>
          <w:sz w:val="24"/>
          <w:szCs w:val="24"/>
          <w:rPrChange w:id="790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 xml:space="preserve"> 1898)</w:t>
      </w:r>
    </w:p>
    <w:p w:rsidR="007F7BC1" w:rsidRDefault="002839FB" w:rsidP="002839FB">
      <w:pPr>
        <w:spacing w:line="360" w:lineRule="auto"/>
        <w:jc w:val="both"/>
        <w:rPr>
          <w:rFonts w:ascii="Times New Roman" w:hAnsi="Times New Roman"/>
          <w:b/>
        </w:rPr>
        <w:pPrChange w:id="791" w:author="Petar" w:date="2018-01-03T15:51:00Z">
          <w:pPr>
            <w:jc w:val="center"/>
          </w:pPr>
        </w:pPrChange>
      </w:pPr>
      <w:r>
        <w:rPr>
          <w:rFonts w:ascii="Times New Roman" w:hAnsi="Times New Roman"/>
        </w:rPr>
        <w:pict>
          <v:shape id="Picture Frame 1033" o:spid="_x0000_i1033" type="#_x0000_t75" style="width:126.35pt;height:163pt">
            <v:imagedata r:id="rId18" o:title=""/>
          </v:shape>
        </w:pict>
      </w:r>
    </w:p>
    <w:p w:rsidR="007F7BC1" w:rsidRPr="002839FB" w:rsidRDefault="00B4692B" w:rsidP="002839F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  <w:lang w:val="ru-RU"/>
          <w:rPrChange w:id="79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793" w:author="Petar" w:date="2018-01-03T15:51:00Z">
          <w:pPr>
            <w:spacing w:before="120" w:after="120" w:line="360" w:lineRule="auto"/>
            <w:ind w:firstLine="567"/>
          </w:pPr>
        </w:pPrChange>
      </w:pP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9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Песник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9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79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рођен</w:t>
      </w:r>
      <w:proofErr w:type="spellEnd"/>
      <w:proofErr w:type="gramEnd"/>
      <w:r w:rsidRPr="002839FB">
        <w:rPr>
          <w:rFonts w:ascii="Times New Roman" w:hAnsi="Times New Roman"/>
          <w:sz w:val="24"/>
          <w:szCs w:val="24"/>
          <w:lang w:val="ru-RU"/>
          <w:rPrChange w:id="79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79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Охриду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79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а потом се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0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0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0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родитељима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0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0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преселио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0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0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Шабац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0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0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Његове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0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1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најпознатије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1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1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песме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1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су: </w:t>
      </w:r>
      <w:proofErr w:type="spellStart"/>
      <w:r w:rsidRPr="002839FB">
        <w:rPr>
          <w:rFonts w:ascii="Times New Roman" w:hAnsi="Times New Roman"/>
          <w:i/>
          <w:sz w:val="24"/>
          <w:szCs w:val="24"/>
          <w:lang w:val="ru-RU"/>
          <w:rPrChange w:id="814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Звижди</w:t>
      </w:r>
      <w:proofErr w:type="spellEnd"/>
      <w:r w:rsidRPr="002839FB">
        <w:rPr>
          <w:rFonts w:ascii="Times New Roman" w:hAnsi="Times New Roman"/>
          <w:i/>
          <w:sz w:val="24"/>
          <w:szCs w:val="24"/>
          <w:lang w:val="ru-RU"/>
          <w:rPrChange w:id="815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gramStart"/>
      <w:r w:rsidRPr="002839FB">
        <w:rPr>
          <w:rFonts w:ascii="Times New Roman" w:hAnsi="Times New Roman"/>
          <w:i/>
          <w:sz w:val="24"/>
          <w:szCs w:val="24"/>
          <w:lang w:val="ru-RU"/>
          <w:rPrChange w:id="816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ветре</w:t>
      </w:r>
      <w:proofErr w:type="gramEnd"/>
      <w:r w:rsidRPr="002839FB">
        <w:rPr>
          <w:rFonts w:ascii="Times New Roman" w:hAnsi="Times New Roman"/>
          <w:i/>
          <w:sz w:val="24"/>
          <w:szCs w:val="24"/>
          <w:lang w:val="ru-RU"/>
          <w:rPrChange w:id="817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, Свет </w:t>
      </w:r>
      <w:proofErr w:type="spellStart"/>
      <w:r w:rsidRPr="002839FB">
        <w:rPr>
          <w:rFonts w:ascii="Times New Roman" w:hAnsi="Times New Roman"/>
          <w:i/>
          <w:sz w:val="24"/>
          <w:szCs w:val="24"/>
          <w:lang w:val="ru-RU"/>
          <w:rPrChange w:id="818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i/>
          <w:sz w:val="24"/>
          <w:szCs w:val="24"/>
          <w:lang w:val="ru-RU"/>
          <w:rPrChange w:id="819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i/>
          <w:sz w:val="24"/>
          <w:szCs w:val="24"/>
          <w:lang w:val="ru-RU"/>
          <w:rPrChange w:id="820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нама</w:t>
      </w:r>
      <w:proofErr w:type="spellEnd"/>
      <w:r w:rsidRPr="002839FB">
        <w:rPr>
          <w:rFonts w:ascii="Times New Roman" w:hAnsi="Times New Roman"/>
          <w:i/>
          <w:sz w:val="24"/>
          <w:szCs w:val="24"/>
          <w:lang w:val="ru-RU"/>
          <w:rPrChange w:id="821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i/>
          <w:sz w:val="24"/>
          <w:szCs w:val="24"/>
          <w:lang w:val="ru-RU"/>
          <w:rPrChange w:id="822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отаџбина</w:t>
      </w:r>
      <w:proofErr w:type="spellEnd"/>
      <w:r w:rsidRPr="002839FB">
        <w:rPr>
          <w:rFonts w:ascii="Times New Roman" w:hAnsi="Times New Roman"/>
          <w:i/>
          <w:sz w:val="24"/>
          <w:szCs w:val="24"/>
          <w:lang w:val="ru-RU"/>
          <w:rPrChange w:id="823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, Братство</w:t>
      </w:r>
      <w:del w:id="824" w:author="Miljana Petrovic" w:date="2017-07-16T11:59:00Z">
        <w:r w:rsidRPr="002839FB" w:rsidDel="007F16B1">
          <w:rPr>
            <w:rFonts w:ascii="Times New Roman" w:hAnsi="Times New Roman"/>
            <w:sz w:val="24"/>
            <w:szCs w:val="24"/>
            <w:lang w:val="ru-RU"/>
            <w:rPrChange w:id="825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,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82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2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итд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2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.</w:t>
      </w: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lang w:val="ru-RU"/>
          <w:rPrChange w:id="829" w:author="Petar" w:date="2018-01-03T15:50:00Z">
            <w:rPr>
              <w:rFonts w:ascii="Times New Roman" w:hAnsi="Times New Roman"/>
            </w:rPr>
          </w:rPrChange>
        </w:rPr>
        <w:pPrChange w:id="830" w:author="Petar" w:date="2018-01-03T15:51:00Z">
          <w:pPr/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lang w:val="ru-RU"/>
          <w:rPrChange w:id="831" w:author="Petar" w:date="2018-01-03T15:50:00Z">
            <w:rPr>
              <w:rFonts w:ascii="Times New Roman" w:hAnsi="Times New Roman"/>
            </w:rPr>
          </w:rPrChange>
        </w:rPr>
        <w:pPrChange w:id="832" w:author="Petar" w:date="2018-01-03T15:51:00Z">
          <w:pPr/>
        </w:pPrChange>
      </w:pPr>
    </w:p>
    <w:p w:rsidR="007F7BC1" w:rsidRPr="007F7BC1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rPrChange w:id="833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pPrChange w:id="834" w:author="Petar" w:date="2018-01-03T15:51:00Z">
          <w:pPr>
            <w:jc w:val="center"/>
          </w:pPr>
        </w:pPrChange>
      </w:pPr>
      <w:proofErr w:type="spellStart"/>
      <w:r w:rsidRPr="007F7BC1">
        <w:rPr>
          <w:rFonts w:ascii="Times New Roman" w:hAnsi="Times New Roman"/>
          <w:sz w:val="24"/>
          <w:szCs w:val="24"/>
          <w:rPrChange w:id="835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>Спомен-биста</w:t>
      </w:r>
      <w:proofErr w:type="spellEnd"/>
      <w:r w:rsidRPr="007F7BC1">
        <w:rPr>
          <w:rFonts w:ascii="Times New Roman" w:hAnsi="Times New Roman"/>
          <w:sz w:val="24"/>
          <w:szCs w:val="24"/>
          <w:rPrChange w:id="836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7F7BC1">
        <w:rPr>
          <w:rFonts w:ascii="Times New Roman" w:hAnsi="Times New Roman"/>
          <w:sz w:val="24"/>
          <w:szCs w:val="24"/>
          <w:rPrChange w:id="837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>песника</w:t>
      </w:r>
      <w:proofErr w:type="spellEnd"/>
      <w:r w:rsidRPr="007F7BC1">
        <w:rPr>
          <w:rFonts w:ascii="Times New Roman" w:hAnsi="Times New Roman"/>
          <w:sz w:val="24"/>
          <w:szCs w:val="24"/>
          <w:rPrChange w:id="838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7F7BC1">
        <w:rPr>
          <w:rFonts w:ascii="Times New Roman" w:hAnsi="Times New Roman"/>
          <w:sz w:val="24"/>
          <w:szCs w:val="24"/>
          <w:rPrChange w:id="839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>Косте</w:t>
      </w:r>
      <w:proofErr w:type="spellEnd"/>
      <w:r w:rsidRPr="007F7BC1">
        <w:rPr>
          <w:rFonts w:ascii="Times New Roman" w:hAnsi="Times New Roman"/>
          <w:sz w:val="24"/>
          <w:szCs w:val="24"/>
          <w:rPrChange w:id="840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7F7BC1">
        <w:rPr>
          <w:rFonts w:ascii="Times New Roman" w:hAnsi="Times New Roman"/>
          <w:sz w:val="24"/>
          <w:szCs w:val="24"/>
          <w:rPrChange w:id="841" w:author="Miljana Petrovic" w:date="2017-07-16T11:59:00Z">
            <w:rPr>
              <w:rFonts w:ascii="Times New Roman" w:hAnsi="Times New Roman"/>
              <w:sz w:val="20"/>
              <w:szCs w:val="20"/>
            </w:rPr>
          </w:rPrChange>
        </w:rPr>
        <w:t>Абрашевића</w:t>
      </w:r>
      <w:proofErr w:type="spellEnd"/>
    </w:p>
    <w:p w:rsidR="007F7BC1" w:rsidRDefault="002839FB" w:rsidP="002839FB">
      <w:pPr>
        <w:spacing w:line="360" w:lineRule="auto"/>
        <w:jc w:val="both"/>
        <w:rPr>
          <w:rFonts w:ascii="Times New Roman" w:hAnsi="Times New Roman"/>
          <w:b/>
        </w:rPr>
        <w:pPrChange w:id="842" w:author="Petar" w:date="2018-01-03T15:51:00Z">
          <w:pPr>
            <w:jc w:val="center"/>
          </w:pPr>
        </w:pPrChange>
      </w:pPr>
      <w:r>
        <w:rPr>
          <w:rFonts w:ascii="Times New Roman" w:hAnsi="Times New Roman"/>
        </w:rPr>
        <w:pict>
          <v:shape id="Picture Frame 1034" o:spid="_x0000_i1034" type="#_x0000_t75" style="width:125.65pt;height:150.8pt">
            <v:imagedata r:id="rId19" o:title=""/>
          </v:shape>
        </w:pict>
      </w:r>
    </w:p>
    <w:p w:rsidR="007F7BC1" w:rsidRPr="002839FB" w:rsidRDefault="00B4692B" w:rsidP="002839FB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  <w:lang w:val="ru-RU"/>
          <w:rPrChange w:id="84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844" w:author="Petar" w:date="2018-01-03T15:51:00Z">
          <w:pPr>
            <w:spacing w:before="120" w:after="120" w:line="360" w:lineRule="auto"/>
            <w:ind w:firstLine="567"/>
            <w:jc w:val="both"/>
          </w:pPr>
        </w:pPrChange>
      </w:pPr>
      <w:r w:rsidRPr="002839FB">
        <w:rPr>
          <w:rFonts w:ascii="Times New Roman" w:hAnsi="Times New Roman"/>
          <w:sz w:val="24"/>
          <w:szCs w:val="24"/>
          <w:lang w:val="ru-RU"/>
          <w:rPrChange w:id="84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lastRenderedPageBreak/>
        <w:t xml:space="preserve">         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4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Постављена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4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4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4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Градском парку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5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Шапцу</w:t>
      </w:r>
      <w:proofErr w:type="spellEnd"/>
      <w:del w:id="851" w:author="Miljana Petrovic" w:date="2017-07-16T12:00:00Z">
        <w:r w:rsidRPr="002839FB" w:rsidDel="007F16B1">
          <w:rPr>
            <w:rFonts w:ascii="Times New Roman" w:hAnsi="Times New Roman"/>
            <w:sz w:val="24"/>
            <w:szCs w:val="24"/>
            <w:lang w:val="ru-RU"/>
            <w:rPrChange w:id="852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,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85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29.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5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маја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5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1965. године, на 86.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5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годишњицу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5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del w:id="858" w:author="Miljana Petrovic" w:date="2017-07-16T12:00:00Z">
        <w:r w:rsidRPr="002839FB" w:rsidDel="00577C10">
          <w:rPr>
            <w:rFonts w:ascii="Times New Roman" w:hAnsi="Times New Roman"/>
            <w:sz w:val="24"/>
            <w:szCs w:val="24"/>
            <w:lang w:val="ru-RU"/>
            <w:rPrChange w:id="859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 xml:space="preserve">од </w:delText>
        </w:r>
      </w:del>
      <w:proofErr w:type="spellStart"/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86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рође</w:t>
      </w:r>
      <w:proofErr w:type="gramEnd"/>
      <w:r w:rsidRPr="002839FB">
        <w:rPr>
          <w:rFonts w:ascii="Times New Roman" w:hAnsi="Times New Roman"/>
          <w:sz w:val="24"/>
          <w:szCs w:val="24"/>
          <w:lang w:val="ru-RU"/>
          <w:rPrChange w:id="86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ња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6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6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овог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6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6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познатог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6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6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песника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6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6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Бисту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7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рад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7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вајара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7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7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Стевана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7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7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Боднарова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7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из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7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Београда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7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7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открио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8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8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8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8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књижевник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8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Оскар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88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Давичо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8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(</w:t>
      </w:r>
      <w:proofErr w:type="spellStart"/>
      <w:del w:id="887" w:author="Miljana Petrovic" w:date="2017-07-16T12:00:00Z">
        <w:r w:rsidRPr="002839FB" w:rsidDel="00577C10">
          <w:rPr>
            <w:rFonts w:ascii="Times New Roman" w:hAnsi="Times New Roman"/>
            <w:sz w:val="24"/>
            <w:szCs w:val="24"/>
            <w:lang w:val="ru-RU"/>
            <w:rPrChange w:id="888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 xml:space="preserve">Љ. 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88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Андрић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89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,</w:t>
      </w:r>
      <w:ins w:id="891" w:author="Miljana Petrovic" w:date="2017-07-16T12:01:00Z">
        <w:r w:rsidR="00577C10" w:rsidRPr="002839FB">
          <w:rPr>
            <w:rFonts w:ascii="Times New Roman" w:hAnsi="Times New Roman"/>
            <w:sz w:val="24"/>
            <w:szCs w:val="24"/>
            <w:lang w:val="ru-RU"/>
            <w:rPrChange w:id="892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Љ.,</w:t>
        </w:r>
      </w:ins>
      <w:r w:rsidRPr="002839FB">
        <w:rPr>
          <w:rFonts w:ascii="Times New Roman" w:hAnsi="Times New Roman"/>
          <w:sz w:val="24"/>
          <w:szCs w:val="24"/>
          <w:lang w:val="ru-RU"/>
          <w:rPrChange w:id="89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2000).</w:t>
      </w: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i/>
          <w:lang w:val="ru-RU"/>
          <w:rPrChange w:id="894" w:author="Petar" w:date="2018-01-03T15:50:00Z">
            <w:rPr>
              <w:rFonts w:ascii="Times New Roman" w:hAnsi="Times New Roman"/>
              <w:i/>
            </w:rPr>
          </w:rPrChange>
        </w:rPr>
        <w:pPrChange w:id="895" w:author="Petar" w:date="2018-01-03T15:51:00Z">
          <w:pPr>
            <w:jc w:val="center"/>
          </w:pPr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lang w:val="ru-RU"/>
          <w:rPrChange w:id="896" w:author="Petar" w:date="2018-01-03T15:50:00Z">
            <w:rPr>
              <w:rFonts w:ascii="Times New Roman" w:hAnsi="Times New Roman"/>
            </w:rPr>
          </w:rPrChange>
        </w:rPr>
        <w:pPrChange w:id="897" w:author="Petar" w:date="2018-01-03T15:51:00Z">
          <w:pPr>
            <w:jc w:val="center"/>
          </w:pPr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lang w:val="ru-RU"/>
          <w:rPrChange w:id="898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pPrChange w:id="899" w:author="Petar" w:date="2018-01-03T15:51:00Z">
          <w:pPr>
            <w:jc w:val="center"/>
          </w:pPr>
        </w:pPrChange>
      </w:pP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00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Споме</w:t>
      </w:r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901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н</w:t>
      </w:r>
      <w:ins w:id="902" w:author="Miljana Petrovic" w:date="2017-07-16T12:01:00Z">
        <w:r w:rsidR="00577C10" w:rsidRPr="002839FB">
          <w:rPr>
            <w:rFonts w:ascii="Times New Roman" w:hAnsi="Times New Roman"/>
            <w:sz w:val="24"/>
            <w:szCs w:val="24"/>
            <w:lang w:val="ru-RU"/>
            <w:rPrChange w:id="903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-</w:t>
        </w:r>
      </w:ins>
      <w:proofErr w:type="gramEnd"/>
      <w:del w:id="904" w:author="Miljana Petrovic" w:date="2017-07-16T12:01:00Z">
        <w:r w:rsidRPr="002839FB">
          <w:rPr>
            <w:rFonts w:ascii="Times New Roman" w:hAnsi="Times New Roman"/>
            <w:sz w:val="24"/>
            <w:szCs w:val="24"/>
            <w:lang w:val="ru-RU"/>
            <w:rPrChange w:id="905" w:author="Petar" w:date="2018-01-03T15:50:00Z">
              <w:rPr>
                <w:rFonts w:ascii="Times New Roman" w:hAnsi="Times New Roman"/>
                <w:sz w:val="20"/>
                <w:szCs w:val="20"/>
              </w:rPr>
            </w:rPrChange>
          </w:rPr>
          <w:delText>‐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906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плоча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07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на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08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кући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09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10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којој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11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12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13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14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живео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15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16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песник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17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18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Коста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19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20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Абрашевић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21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22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Шапцу</w:t>
      </w:r>
      <w:proofErr w:type="spellEnd"/>
    </w:p>
    <w:p w:rsidR="007F7BC1" w:rsidRDefault="002839FB" w:rsidP="002839FB">
      <w:pPr>
        <w:spacing w:line="360" w:lineRule="auto"/>
        <w:jc w:val="both"/>
        <w:rPr>
          <w:rFonts w:ascii="Times New Roman" w:hAnsi="Times New Roman"/>
          <w:b/>
        </w:rPr>
        <w:pPrChange w:id="923" w:author="Petar" w:date="2018-01-03T15:51:00Z">
          <w:pPr>
            <w:jc w:val="center"/>
          </w:pPr>
        </w:pPrChange>
      </w:pPr>
      <w:r>
        <w:rPr>
          <w:rFonts w:ascii="Times New Roman" w:hAnsi="Times New Roman"/>
        </w:rPr>
        <w:pict>
          <v:shape id="Picture Frame 1035" o:spid="_x0000_i1035" type="#_x0000_t75" style="width:195.6pt;height:114.8pt">
            <v:imagedata r:id="rId20" o:title=""/>
          </v:shape>
        </w:pict>
      </w:r>
    </w:p>
    <w:p w:rsidR="007F7BC1" w:rsidRPr="002839FB" w:rsidRDefault="00B4692B" w:rsidP="002839F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  <w:lang w:val="ru-RU"/>
          <w:rPrChange w:id="924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pPrChange w:id="925" w:author="Petar" w:date="2018-01-03T15:51:00Z">
          <w:pPr>
            <w:spacing w:before="120" w:after="120" w:line="360" w:lineRule="auto"/>
            <w:ind w:firstLine="567"/>
          </w:pPr>
        </w:pPrChange>
      </w:pPr>
      <w:r w:rsidRPr="002839FB">
        <w:rPr>
          <w:rFonts w:ascii="Times New Roman" w:hAnsi="Times New Roman"/>
          <w:sz w:val="24"/>
          <w:szCs w:val="24"/>
          <w:lang w:val="ru-RU"/>
          <w:rPrChange w:id="92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2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Постављена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2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1950. године</w:t>
      </w:r>
      <w:del w:id="929" w:author="Miljana Petrovic" w:date="2017-07-16T12:01:00Z">
        <w:r w:rsidRPr="002839FB" w:rsidDel="00577C10">
          <w:rPr>
            <w:rFonts w:ascii="Times New Roman" w:hAnsi="Times New Roman"/>
            <w:sz w:val="24"/>
            <w:szCs w:val="24"/>
            <w:lang w:val="ru-RU"/>
            <w:rPrChange w:id="930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,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93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3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Карађорђевој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3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3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улици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3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del w:id="936" w:author="Miljana Petrovic" w:date="2017-07-16T12:01:00Z">
        <w:r w:rsidRPr="002839FB" w:rsidDel="00577C10">
          <w:rPr>
            <w:rFonts w:ascii="Times New Roman" w:hAnsi="Times New Roman"/>
            <w:sz w:val="24"/>
            <w:szCs w:val="24"/>
            <w:lang w:val="ru-RU"/>
            <w:rPrChange w:id="937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 xml:space="preserve">бр. 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93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64, од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3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белог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4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94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мермера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4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94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димензи</w:t>
      </w:r>
      <w:proofErr w:type="gramEnd"/>
      <w:r w:rsidRPr="002839FB">
        <w:rPr>
          <w:rFonts w:ascii="Times New Roman" w:hAnsi="Times New Roman"/>
          <w:sz w:val="24"/>
          <w:szCs w:val="24"/>
          <w:lang w:val="ru-RU"/>
          <w:rPrChange w:id="94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94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65 х 50 </w:t>
      </w:r>
      <w:proofErr w:type="spellStart"/>
      <w:r w:rsidR="00D500B0" w:rsidRPr="002839FB">
        <w:rPr>
          <w:rFonts w:ascii="Times New Roman" w:hAnsi="Times New Roman"/>
          <w:sz w:val="24"/>
          <w:szCs w:val="24"/>
          <w:lang w:val="ru-RU"/>
          <w:rPrChange w:id="94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цм</w:t>
      </w:r>
      <w:proofErr w:type="spellEnd"/>
      <w:r w:rsidR="00D500B0" w:rsidRPr="002839FB">
        <w:rPr>
          <w:rFonts w:ascii="Times New Roman" w:hAnsi="Times New Roman"/>
          <w:sz w:val="24"/>
          <w:szCs w:val="24"/>
          <w:lang w:val="ru-RU"/>
          <w:rPrChange w:id="94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на </w:t>
      </w:r>
      <w:proofErr w:type="spellStart"/>
      <w:r w:rsidR="00D500B0" w:rsidRPr="002839FB">
        <w:rPr>
          <w:rFonts w:ascii="Times New Roman" w:hAnsi="Times New Roman"/>
          <w:sz w:val="24"/>
          <w:szCs w:val="24"/>
          <w:lang w:val="ru-RU"/>
          <w:rPrChange w:id="94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којој</w:t>
      </w:r>
      <w:proofErr w:type="spellEnd"/>
      <w:r w:rsidR="00D500B0" w:rsidRPr="002839FB">
        <w:rPr>
          <w:rFonts w:ascii="Times New Roman" w:hAnsi="Times New Roman"/>
          <w:sz w:val="24"/>
          <w:szCs w:val="24"/>
          <w:lang w:val="ru-RU"/>
          <w:rPrChange w:id="94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D500B0" w:rsidRPr="002839FB">
        <w:rPr>
          <w:rFonts w:ascii="Times New Roman" w:hAnsi="Times New Roman"/>
          <w:sz w:val="24"/>
          <w:szCs w:val="24"/>
          <w:lang w:val="ru-RU"/>
          <w:rPrChange w:id="95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="00D500B0" w:rsidRPr="002839FB">
        <w:rPr>
          <w:rFonts w:ascii="Times New Roman" w:hAnsi="Times New Roman"/>
          <w:sz w:val="24"/>
          <w:szCs w:val="24"/>
          <w:lang w:val="ru-RU"/>
          <w:rPrChange w:id="95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D500B0" w:rsidRPr="002839FB">
        <w:rPr>
          <w:rFonts w:ascii="Times New Roman" w:hAnsi="Times New Roman"/>
          <w:sz w:val="24"/>
          <w:szCs w:val="24"/>
          <w:lang w:val="ru-RU"/>
          <w:rPrChange w:id="95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уклесан</w:t>
      </w:r>
      <w:proofErr w:type="spellEnd"/>
      <w:r w:rsidR="00D500B0" w:rsidRPr="002839FB">
        <w:rPr>
          <w:rFonts w:ascii="Times New Roman" w:hAnsi="Times New Roman"/>
          <w:sz w:val="24"/>
          <w:szCs w:val="24"/>
          <w:lang w:val="ru-RU"/>
          <w:rPrChange w:id="95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текст: </w:t>
      </w:r>
      <w:ins w:id="954" w:author="Miljana Petrovic" w:date="2017-07-16T12:14:00Z">
        <w:r w:rsidR="00AA32CD" w:rsidRPr="002839FB">
          <w:rPr>
            <w:rFonts w:ascii="Times New Roman" w:hAnsi="Times New Roman"/>
            <w:sz w:val="24"/>
            <w:szCs w:val="24"/>
            <w:lang w:val="ru-RU"/>
            <w:rPrChange w:id="955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„</w:t>
        </w:r>
      </w:ins>
      <w:r w:rsidR="007F7BC1" w:rsidRPr="002839FB">
        <w:rPr>
          <w:rFonts w:ascii="Times New Roman" w:hAnsi="Times New Roman"/>
          <w:sz w:val="24"/>
          <w:szCs w:val="24"/>
          <w:lang w:val="ru-RU"/>
          <w:rPrChange w:id="956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У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957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овој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958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959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кући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960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961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је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962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963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живео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964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, радио и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965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умро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966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gramStart"/>
      <w:r w:rsidR="007F7BC1" w:rsidRPr="002839FB">
        <w:rPr>
          <w:rFonts w:ascii="Times New Roman" w:hAnsi="Times New Roman"/>
          <w:sz w:val="24"/>
          <w:szCs w:val="24"/>
          <w:lang w:val="ru-RU"/>
          <w:rPrChange w:id="967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наш</w:t>
      </w:r>
      <w:proofErr w:type="gramEnd"/>
      <w:r w:rsidR="007F7BC1" w:rsidRPr="002839FB">
        <w:rPr>
          <w:rFonts w:ascii="Times New Roman" w:hAnsi="Times New Roman"/>
          <w:sz w:val="24"/>
          <w:szCs w:val="24"/>
          <w:lang w:val="ru-RU"/>
          <w:rPrChange w:id="968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969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први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970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,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971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пролетерски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972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973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песник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974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,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975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Коста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976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977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Абрашевић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978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. 19. Х 1950.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979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Трудбеници</w:t>
      </w:r>
      <w:proofErr w:type="spellEnd"/>
      <w:r w:rsidR="007F7BC1" w:rsidRPr="002839FB">
        <w:rPr>
          <w:rFonts w:ascii="Times New Roman" w:hAnsi="Times New Roman"/>
          <w:sz w:val="24"/>
          <w:szCs w:val="24"/>
          <w:lang w:val="ru-RU"/>
          <w:rPrChange w:id="980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 xml:space="preserve"> </w:t>
      </w:r>
      <w:proofErr w:type="spellStart"/>
      <w:r w:rsidR="007F7BC1" w:rsidRPr="002839FB">
        <w:rPr>
          <w:rFonts w:ascii="Times New Roman" w:hAnsi="Times New Roman"/>
          <w:sz w:val="24"/>
          <w:szCs w:val="24"/>
          <w:lang w:val="ru-RU"/>
          <w:rPrChange w:id="981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Шапца</w:t>
      </w:r>
      <w:proofErr w:type="spellEnd"/>
      <w:ins w:id="982" w:author="Miljana Petrovic" w:date="2017-07-16T12:14:00Z">
        <w:r w:rsidR="00AA32CD" w:rsidRPr="002839FB">
          <w:rPr>
            <w:rFonts w:ascii="Times New Roman" w:hAnsi="Times New Roman"/>
            <w:sz w:val="24"/>
            <w:szCs w:val="24"/>
            <w:lang w:val="ru-RU"/>
            <w:rPrChange w:id="983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“</w:t>
        </w:r>
      </w:ins>
      <w:r w:rsidR="007F7BC1" w:rsidRPr="002839FB">
        <w:rPr>
          <w:rFonts w:ascii="Times New Roman" w:hAnsi="Times New Roman"/>
          <w:sz w:val="24"/>
          <w:szCs w:val="24"/>
          <w:lang w:val="ru-RU"/>
          <w:rPrChange w:id="984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.</w:t>
      </w: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i/>
          <w:lang w:val="ru-RU"/>
          <w:rPrChange w:id="985" w:author="Petar" w:date="2018-01-03T15:50:00Z">
            <w:rPr>
              <w:rFonts w:ascii="Times New Roman" w:hAnsi="Times New Roman"/>
              <w:i/>
            </w:rPr>
          </w:rPrChange>
        </w:rPr>
        <w:pPrChange w:id="986" w:author="Petar" w:date="2018-01-03T15:51:00Z">
          <w:pPr/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  <w:rPrChange w:id="987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pPrChange w:id="988" w:author="Petar" w:date="2018-01-03T15:51:00Z">
          <w:pPr/>
        </w:pPrChange>
      </w:pPr>
      <w:proofErr w:type="spellStart"/>
      <w:r w:rsidRPr="002839FB">
        <w:rPr>
          <w:rFonts w:ascii="Times New Roman" w:hAnsi="Times New Roman"/>
          <w:sz w:val="28"/>
          <w:szCs w:val="28"/>
          <w:lang w:val="ru-RU"/>
          <w:rPrChange w:id="989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>Надгробни</w:t>
      </w:r>
      <w:proofErr w:type="spellEnd"/>
      <w:r w:rsidRPr="002839FB">
        <w:rPr>
          <w:rFonts w:ascii="Times New Roman" w:hAnsi="Times New Roman"/>
          <w:sz w:val="28"/>
          <w:szCs w:val="28"/>
          <w:lang w:val="ru-RU"/>
          <w:rPrChange w:id="990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8"/>
          <w:szCs w:val="28"/>
          <w:lang w:val="ru-RU"/>
          <w:rPrChange w:id="991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>споменик</w:t>
      </w:r>
      <w:proofErr w:type="spellEnd"/>
      <w:r w:rsidRPr="002839FB">
        <w:rPr>
          <w:rFonts w:ascii="Times New Roman" w:hAnsi="Times New Roman"/>
          <w:sz w:val="28"/>
          <w:szCs w:val="28"/>
          <w:lang w:val="ru-RU"/>
          <w:rPrChange w:id="992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 xml:space="preserve"> Кости </w:t>
      </w:r>
      <w:proofErr w:type="spellStart"/>
      <w:r w:rsidRPr="002839FB">
        <w:rPr>
          <w:rFonts w:ascii="Times New Roman" w:hAnsi="Times New Roman"/>
          <w:sz w:val="28"/>
          <w:szCs w:val="28"/>
          <w:lang w:val="ru-RU"/>
          <w:rPrChange w:id="993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>Абрашевићу</w:t>
      </w:r>
      <w:proofErr w:type="spellEnd"/>
      <w:r w:rsidRPr="002839FB">
        <w:rPr>
          <w:rFonts w:ascii="Times New Roman" w:hAnsi="Times New Roman"/>
          <w:sz w:val="28"/>
          <w:szCs w:val="28"/>
          <w:lang w:val="ru-RU"/>
          <w:rPrChange w:id="994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 xml:space="preserve"> </w:t>
      </w:r>
      <w:proofErr w:type="gramStart"/>
      <w:r w:rsidRPr="002839FB">
        <w:rPr>
          <w:rFonts w:ascii="Times New Roman" w:hAnsi="Times New Roman"/>
          <w:sz w:val="28"/>
          <w:szCs w:val="28"/>
          <w:lang w:val="ru-RU"/>
          <w:rPrChange w:id="995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>у</w:t>
      </w:r>
      <w:proofErr w:type="gramEnd"/>
      <w:r w:rsidRPr="002839FB">
        <w:rPr>
          <w:rFonts w:ascii="Times New Roman" w:hAnsi="Times New Roman"/>
          <w:sz w:val="28"/>
          <w:szCs w:val="28"/>
          <w:lang w:val="ru-RU"/>
          <w:rPrChange w:id="996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8"/>
          <w:szCs w:val="28"/>
          <w:lang w:val="ru-RU"/>
          <w:rPrChange w:id="997" w:author="Petar" w:date="2018-01-03T15:50:00Z">
            <w:rPr>
              <w:rFonts w:ascii="Times New Roman" w:hAnsi="Times New Roman"/>
              <w:b/>
              <w:sz w:val="28"/>
              <w:szCs w:val="28"/>
            </w:rPr>
          </w:rPrChange>
        </w:rPr>
        <w:t>Шапцу</w:t>
      </w:r>
      <w:proofErr w:type="spellEnd"/>
    </w:p>
    <w:p w:rsidR="007F7BC1" w:rsidRPr="002839FB" w:rsidRDefault="00B4692B" w:rsidP="002839F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  <w:lang w:val="ru-RU"/>
          <w:rPrChange w:id="99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999" w:author="Petar" w:date="2018-01-03T15:51:00Z">
          <w:pPr>
            <w:spacing w:before="120" w:after="120" w:line="360" w:lineRule="auto"/>
            <w:ind w:firstLine="567"/>
            <w:jc w:val="both"/>
          </w:pPr>
        </w:pPrChange>
      </w:pPr>
      <w:r w:rsidRPr="002839FB">
        <w:rPr>
          <w:rFonts w:ascii="Times New Roman" w:hAnsi="Times New Roman"/>
          <w:sz w:val="24"/>
          <w:szCs w:val="24"/>
          <w:lang w:val="ru-RU"/>
          <w:rPrChange w:id="100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На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0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Камичком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0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0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гробљу</w:t>
      </w:r>
      <w:proofErr w:type="spellEnd"/>
      <w:r w:rsidR="00A1473F" w:rsidRPr="002839FB">
        <w:rPr>
          <w:rFonts w:ascii="Times New Roman" w:hAnsi="Times New Roman"/>
          <w:sz w:val="24"/>
          <w:szCs w:val="24"/>
          <w:lang w:val="ru-RU"/>
          <w:rPrChange w:id="100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,</w:t>
      </w:r>
      <w:r w:rsidRPr="002839FB">
        <w:rPr>
          <w:rFonts w:ascii="Times New Roman" w:hAnsi="Times New Roman"/>
          <w:sz w:val="24"/>
          <w:szCs w:val="24"/>
          <w:lang w:val="ru-RU"/>
          <w:rPrChange w:id="100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где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0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0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0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осамнаестој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0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1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години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1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1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сахрањен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1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1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подигло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1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1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1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1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почетком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1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ХХ века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2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тадашње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2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2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Радничко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2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2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културно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02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02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друш</w:t>
      </w:r>
      <w:r w:rsidR="00483FD6" w:rsidRPr="002839FB">
        <w:rPr>
          <w:rFonts w:ascii="Times New Roman" w:hAnsi="Times New Roman"/>
          <w:sz w:val="24"/>
          <w:szCs w:val="24"/>
          <w:lang w:val="ru-RU"/>
          <w:rPrChange w:id="102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тво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2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i/>
          <w:sz w:val="24"/>
          <w:szCs w:val="24"/>
          <w:lang w:val="ru-RU"/>
          <w:rPrChange w:id="1029" w:author="Petar" w:date="2018-01-03T15:50:00Z">
            <w:rPr>
              <w:rFonts w:ascii="Times New Roman" w:hAnsi="Times New Roman"/>
              <w:i/>
              <w:sz w:val="24"/>
              <w:szCs w:val="24"/>
            </w:rPr>
          </w:rPrChange>
        </w:rPr>
        <w:t>Абрашевић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3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(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3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које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3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3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</w:t>
      </w:r>
      <w:proofErr w:type="gramStart"/>
      <w:r w:rsidR="00483FD6" w:rsidRPr="002839FB">
        <w:rPr>
          <w:rFonts w:ascii="Times New Roman" w:hAnsi="Times New Roman"/>
          <w:sz w:val="24"/>
          <w:szCs w:val="24"/>
          <w:lang w:val="ru-RU"/>
          <w:rPrChange w:id="103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е</w:t>
      </w:r>
      <w:proofErr w:type="spellEnd"/>
      <w:proofErr w:type="gramEnd"/>
      <w:r w:rsidR="00483FD6" w:rsidRPr="002839FB">
        <w:rPr>
          <w:rFonts w:ascii="Times New Roman" w:hAnsi="Times New Roman"/>
          <w:sz w:val="24"/>
          <w:szCs w:val="24"/>
          <w:lang w:val="ru-RU"/>
          <w:rPrChange w:id="103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прославило сто година од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3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свог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3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3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постанка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3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).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4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Има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4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облик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4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стуба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4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без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4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капитела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4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на </w:t>
      </w:r>
      <w:proofErr w:type="spellStart"/>
      <w:proofErr w:type="gramStart"/>
      <w:r w:rsidR="00483FD6" w:rsidRPr="002839FB">
        <w:rPr>
          <w:rFonts w:ascii="Times New Roman" w:hAnsi="Times New Roman"/>
          <w:sz w:val="24"/>
          <w:szCs w:val="24"/>
          <w:lang w:val="ru-RU"/>
          <w:rPrChange w:id="104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чијем</w:t>
      </w:r>
      <w:proofErr w:type="spellEnd"/>
      <w:proofErr w:type="gramEnd"/>
      <w:r w:rsidR="00483FD6" w:rsidRPr="002839FB">
        <w:rPr>
          <w:rFonts w:ascii="Times New Roman" w:hAnsi="Times New Roman"/>
          <w:sz w:val="24"/>
          <w:szCs w:val="24"/>
          <w:lang w:val="ru-RU"/>
          <w:rPrChange w:id="104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4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врху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4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5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5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5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постављена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5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5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метална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5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лира. </w:t>
      </w:r>
      <w:proofErr w:type="gramStart"/>
      <w:r w:rsidR="00483FD6" w:rsidRPr="002839FB">
        <w:rPr>
          <w:rFonts w:ascii="Times New Roman" w:hAnsi="Times New Roman"/>
          <w:sz w:val="24"/>
          <w:szCs w:val="24"/>
          <w:lang w:val="ru-RU"/>
          <w:rPrChange w:id="105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На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5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средишњем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5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делу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5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споменика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6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6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уклесана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6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6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6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6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плоча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6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у облику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6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отворене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6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6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књиге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7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на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7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чијим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7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7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каменим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7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7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листовима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7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су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7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урезани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7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7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стихови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8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(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8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Група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8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="00483FD6" w:rsidRPr="002839FB">
        <w:rPr>
          <w:rFonts w:ascii="Times New Roman" w:hAnsi="Times New Roman"/>
          <w:sz w:val="24"/>
          <w:szCs w:val="24"/>
          <w:lang w:val="ru-RU"/>
          <w:rPrChange w:id="108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аутора</w:t>
      </w:r>
      <w:proofErr w:type="spellEnd"/>
      <w:r w:rsidR="00483FD6" w:rsidRPr="002839FB">
        <w:rPr>
          <w:rFonts w:ascii="Times New Roman" w:hAnsi="Times New Roman"/>
          <w:sz w:val="24"/>
          <w:szCs w:val="24"/>
          <w:lang w:val="ru-RU"/>
          <w:rPrChange w:id="108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, 1960).</w:t>
      </w:r>
      <w:proofErr w:type="gramEnd"/>
    </w:p>
    <w:p w:rsidR="007F7BC1" w:rsidRPr="002839FB" w:rsidRDefault="007F7BC1" w:rsidP="002839FB">
      <w:pPr>
        <w:spacing w:before="120" w:after="120" w:line="360" w:lineRule="auto"/>
        <w:ind w:firstLine="567"/>
        <w:jc w:val="both"/>
        <w:rPr>
          <w:rFonts w:ascii="Times New Roman" w:hAnsi="Times New Roman"/>
          <w:lang w:val="ru-RU"/>
          <w:rPrChange w:id="1085" w:author="Petar" w:date="2018-01-03T15:50:00Z">
            <w:rPr>
              <w:rFonts w:ascii="Times New Roman" w:hAnsi="Times New Roman"/>
            </w:rPr>
          </w:rPrChange>
        </w:rPr>
        <w:pPrChange w:id="1086" w:author="Petar" w:date="2018-01-03T15:51:00Z">
          <w:pPr>
            <w:spacing w:before="120" w:after="120" w:line="360" w:lineRule="auto"/>
            <w:ind w:firstLine="567"/>
            <w:jc w:val="both"/>
          </w:pPr>
        </w:pPrChange>
      </w:pPr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sz w:val="20"/>
          <w:szCs w:val="20"/>
          <w:lang w:val="ru-RU"/>
          <w:rPrChange w:id="1087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pPrChange w:id="1088" w:author="Petar" w:date="2018-01-03T15:51:00Z">
          <w:pPr/>
        </w:pPrChange>
      </w:pPr>
    </w:p>
    <w:p w:rsidR="007F7BC1" w:rsidRDefault="007F7BC1" w:rsidP="002839FB">
      <w:pPr>
        <w:spacing w:line="360" w:lineRule="auto"/>
        <w:jc w:val="both"/>
        <w:rPr>
          <w:ins w:id="1089" w:author="Miljana Petrovic" w:date="2017-07-16T12:03:00Z"/>
          <w:rFonts w:ascii="Times New Roman" w:hAnsi="Times New Roman"/>
          <w:sz w:val="28"/>
          <w:szCs w:val="28"/>
        </w:rPr>
        <w:pPrChange w:id="1090" w:author="Petar" w:date="2018-01-03T15:51:00Z">
          <w:pPr>
            <w:jc w:val="center"/>
          </w:pPr>
        </w:pPrChange>
      </w:pPr>
      <w:proofErr w:type="spellStart"/>
      <w:r w:rsidRPr="007F7BC1">
        <w:rPr>
          <w:rFonts w:ascii="Times New Roman" w:hAnsi="Times New Roman"/>
          <w:sz w:val="28"/>
          <w:szCs w:val="28"/>
          <w:rPrChange w:id="1091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t>Стојан</w:t>
      </w:r>
      <w:proofErr w:type="spellEnd"/>
      <w:r w:rsidRPr="007F7BC1">
        <w:rPr>
          <w:rFonts w:ascii="Times New Roman" w:hAnsi="Times New Roman"/>
          <w:sz w:val="28"/>
          <w:szCs w:val="28"/>
          <w:rPrChange w:id="1092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7F7BC1">
        <w:rPr>
          <w:rFonts w:ascii="Times New Roman" w:hAnsi="Times New Roman"/>
          <w:sz w:val="28"/>
          <w:szCs w:val="28"/>
          <w:rPrChange w:id="1093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t>Новаковић</w:t>
      </w:r>
      <w:proofErr w:type="spellEnd"/>
      <w:r w:rsidRPr="007F7BC1">
        <w:rPr>
          <w:rFonts w:ascii="Times New Roman" w:hAnsi="Times New Roman"/>
          <w:sz w:val="28"/>
          <w:szCs w:val="28"/>
          <w:rPrChange w:id="1094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:rsidR="007F7BC1" w:rsidRPr="007F7BC1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rPrChange w:id="1095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pPrChange w:id="1096" w:author="Petar" w:date="2018-01-03T15:51:00Z">
          <w:pPr>
            <w:jc w:val="center"/>
          </w:pPr>
        </w:pPrChange>
      </w:pPr>
      <w:r w:rsidRPr="007F7BC1">
        <w:rPr>
          <w:rFonts w:ascii="Times New Roman" w:hAnsi="Times New Roman"/>
          <w:sz w:val="24"/>
          <w:szCs w:val="24"/>
          <w:rPrChange w:id="1097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t xml:space="preserve">(1. </w:t>
      </w:r>
      <w:proofErr w:type="spellStart"/>
      <w:proofErr w:type="gramStart"/>
      <w:r w:rsidRPr="007F7BC1">
        <w:rPr>
          <w:rFonts w:ascii="Times New Roman" w:hAnsi="Times New Roman"/>
          <w:sz w:val="24"/>
          <w:szCs w:val="24"/>
          <w:rPrChange w:id="1098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t>новембар</w:t>
      </w:r>
      <w:proofErr w:type="spellEnd"/>
      <w:proofErr w:type="gramEnd"/>
      <w:r w:rsidRPr="007F7BC1">
        <w:rPr>
          <w:rFonts w:ascii="Times New Roman" w:hAnsi="Times New Roman"/>
          <w:sz w:val="24"/>
          <w:szCs w:val="24"/>
          <w:rPrChange w:id="1099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t xml:space="preserve"> 1842. – 18. </w:t>
      </w:r>
      <w:proofErr w:type="spellStart"/>
      <w:proofErr w:type="gramStart"/>
      <w:r w:rsidRPr="007F7BC1">
        <w:rPr>
          <w:rFonts w:ascii="Times New Roman" w:hAnsi="Times New Roman"/>
          <w:sz w:val="24"/>
          <w:szCs w:val="24"/>
          <w:rPrChange w:id="1100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t>фебруар</w:t>
      </w:r>
      <w:proofErr w:type="spellEnd"/>
      <w:proofErr w:type="gramEnd"/>
      <w:r w:rsidRPr="007F7BC1">
        <w:rPr>
          <w:rFonts w:ascii="Times New Roman" w:hAnsi="Times New Roman"/>
          <w:sz w:val="24"/>
          <w:szCs w:val="24"/>
          <w:rPrChange w:id="1101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t xml:space="preserve"> 1915.)</w:t>
      </w:r>
    </w:p>
    <w:p w:rsidR="007F7BC1" w:rsidRDefault="002839FB" w:rsidP="002839FB">
      <w:pPr>
        <w:spacing w:line="360" w:lineRule="auto"/>
        <w:jc w:val="both"/>
        <w:rPr>
          <w:rFonts w:ascii="Times New Roman" w:hAnsi="Times New Roman"/>
          <w:b/>
          <w:i/>
        </w:rPr>
        <w:pPrChange w:id="1102" w:author="Petar" w:date="2018-01-03T15:51:00Z">
          <w:pPr>
            <w:jc w:val="center"/>
          </w:pPr>
        </w:pPrChange>
      </w:pPr>
      <w:r>
        <w:rPr>
          <w:rFonts w:ascii="Times New Roman" w:hAnsi="Times New Roman"/>
        </w:rPr>
        <w:lastRenderedPageBreak/>
        <w:pict>
          <v:shape id="Picture Frame 1036" o:spid="_x0000_i1036" type="#_x0000_t75" style="width:118.85pt;height:154.85pt">
            <v:imagedata r:id="rId21" o:title=""/>
          </v:shape>
        </w:pict>
      </w:r>
    </w:p>
    <w:p w:rsidR="007F7BC1" w:rsidRPr="002839FB" w:rsidRDefault="00B4692B" w:rsidP="002839FB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  <w:lang w:val="ru-RU"/>
          <w:rPrChange w:id="110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pPrChange w:id="1104" w:author="Petar" w:date="2018-01-03T15:51:00Z">
          <w:pPr>
            <w:spacing w:before="120" w:after="120" w:line="360" w:lineRule="auto"/>
            <w:ind w:firstLine="567"/>
            <w:jc w:val="both"/>
          </w:pPr>
        </w:pPrChange>
      </w:pP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0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Био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0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0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је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0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академик,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0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научник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1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,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1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државник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1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и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1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књижевник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1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.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1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Споме</w:t>
      </w:r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111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н</w:t>
      </w:r>
      <w:ins w:id="1117" w:author="Miljana Petrovic" w:date="2017-07-16T12:03:00Z">
        <w:r w:rsidR="00577C10" w:rsidRPr="002839FB">
          <w:rPr>
            <w:rFonts w:ascii="Times New Roman" w:hAnsi="Times New Roman"/>
            <w:sz w:val="24"/>
            <w:szCs w:val="24"/>
            <w:lang w:val="ru-RU"/>
            <w:rPrChange w:id="1118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-</w:t>
        </w:r>
      </w:ins>
      <w:proofErr w:type="gramEnd"/>
      <w:del w:id="1119" w:author="Miljana Petrovic" w:date="2017-07-16T12:03:00Z">
        <w:r w:rsidR="00D947BE" w:rsidRPr="002839FB" w:rsidDel="00577C10">
          <w:rPr>
            <w:rFonts w:ascii="Times New Roman" w:hAnsi="Times New Roman"/>
            <w:sz w:val="24"/>
            <w:szCs w:val="24"/>
            <w:lang w:val="ru-RU"/>
            <w:rPrChange w:id="1120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delText>‑</w:delText>
        </w:r>
      </w:del>
      <w:r w:rsidRPr="002839FB">
        <w:rPr>
          <w:rFonts w:ascii="Times New Roman" w:hAnsi="Times New Roman"/>
          <w:sz w:val="24"/>
          <w:szCs w:val="24"/>
          <w:lang w:val="ru-RU"/>
          <w:rPrChange w:id="112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бисте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2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2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постављене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2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су у парку код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2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Соколане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2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и у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27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дворишту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28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29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основне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30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школе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31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која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32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носи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33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његово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34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35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име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36" w:author="Petar" w:date="2018-01-03T15:50:00Z">
            <w:rPr>
              <w:rFonts w:ascii="Times New Roman" w:hAnsi="Times New Roman"/>
              <w:sz w:val="24"/>
              <w:szCs w:val="24"/>
            </w:rPr>
          </w:rPrChange>
        </w:rPr>
        <w:t>.</w:t>
      </w:r>
    </w:p>
    <w:p w:rsidR="007F7BC1" w:rsidRPr="007F7BC1" w:rsidRDefault="007F7BC1" w:rsidP="002839FB">
      <w:pPr>
        <w:spacing w:line="360" w:lineRule="auto"/>
        <w:jc w:val="both"/>
        <w:rPr>
          <w:rFonts w:ascii="Times New Roman" w:hAnsi="Times New Roman"/>
          <w:sz w:val="24"/>
          <w:szCs w:val="24"/>
          <w:rPrChange w:id="1137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pPrChange w:id="1138" w:author="Petar" w:date="2018-01-03T15:51:00Z">
          <w:pPr>
            <w:jc w:val="center"/>
          </w:pPr>
        </w:pPrChange>
      </w:pPr>
      <w:proofErr w:type="spellStart"/>
      <w:proofErr w:type="gramStart"/>
      <w:r w:rsidRPr="007F7BC1">
        <w:rPr>
          <w:rFonts w:ascii="Times New Roman" w:hAnsi="Times New Roman"/>
          <w:sz w:val="24"/>
          <w:szCs w:val="24"/>
          <w:rPrChange w:id="1139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t>Спомен</w:t>
      </w:r>
      <w:ins w:id="1140" w:author="Miljana Petrovic" w:date="2017-07-16T12:04:00Z">
        <w:r w:rsidR="00577C10">
          <w:rPr>
            <w:rFonts w:ascii="Times New Roman" w:hAnsi="Times New Roman"/>
            <w:sz w:val="24"/>
            <w:szCs w:val="24"/>
          </w:rPr>
          <w:t>-</w:t>
        </w:r>
      </w:ins>
      <w:del w:id="1141" w:author="Miljana Petrovic" w:date="2017-07-16T12:03:00Z">
        <w:r w:rsidRPr="007F7BC1">
          <w:rPr>
            <w:rFonts w:ascii="Times New Roman" w:hAnsi="Times New Roman"/>
            <w:sz w:val="24"/>
            <w:szCs w:val="24"/>
            <w:rPrChange w:id="1142" w:author="Miljana Petrovic" w:date="2017-07-16T12:03:00Z">
              <w:rPr>
                <w:rFonts w:ascii="Times New Roman" w:hAnsi="Times New Roman"/>
                <w:sz w:val="20"/>
                <w:szCs w:val="20"/>
              </w:rPr>
            </w:rPrChange>
          </w:rPr>
          <w:delText>‑</w:delText>
        </w:r>
      </w:del>
      <w:r w:rsidRPr="007F7BC1">
        <w:rPr>
          <w:rFonts w:ascii="Times New Roman" w:hAnsi="Times New Roman"/>
          <w:sz w:val="24"/>
          <w:szCs w:val="24"/>
          <w:rPrChange w:id="1143" w:author="Miljana Petrovic" w:date="2017-07-16T12:03:00Z">
            <w:rPr>
              <w:rFonts w:ascii="Times New Roman" w:hAnsi="Times New Roman"/>
              <w:sz w:val="20"/>
              <w:szCs w:val="20"/>
            </w:rPr>
          </w:rPrChange>
        </w:rPr>
        <w:t>биста</w:t>
      </w:r>
      <w:proofErr w:type="spellEnd"/>
      <w:proofErr w:type="gramEnd"/>
    </w:p>
    <w:p w:rsidR="007F7BC1" w:rsidRDefault="002839FB" w:rsidP="002839FB">
      <w:pPr>
        <w:spacing w:line="360" w:lineRule="auto"/>
        <w:jc w:val="both"/>
        <w:rPr>
          <w:rFonts w:ascii="Times New Roman" w:hAnsi="Times New Roman"/>
          <w:i/>
        </w:rPr>
        <w:pPrChange w:id="1144" w:author="Petar" w:date="2018-01-03T15:51:00Z">
          <w:pPr>
            <w:jc w:val="center"/>
          </w:pPr>
        </w:pPrChange>
      </w:pPr>
      <w:r>
        <w:rPr>
          <w:rFonts w:ascii="Times New Roman" w:hAnsi="Times New Roman"/>
          <w:i/>
        </w:rPr>
        <w:pict>
          <v:shape id="Picture Frame 1037" o:spid="_x0000_i1037" type="#_x0000_t75" style="width:293.45pt;height:170.5pt">
            <v:imagedata r:id="rId22" o:title=""/>
          </v:shape>
        </w:pict>
      </w:r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  <w:sz w:val="20"/>
          <w:szCs w:val="20"/>
        </w:rPr>
        <w:pPrChange w:id="1145" w:author="Petar" w:date="2018-01-03T15:51:00Z">
          <w:pPr>
            <w:jc w:val="center"/>
          </w:pPr>
        </w:pPrChange>
      </w:pPr>
    </w:p>
    <w:p w:rsidR="00C7028B" w:rsidRPr="002839FB" w:rsidRDefault="007F7BC1" w:rsidP="002839FB">
      <w:pPr>
        <w:spacing w:line="360" w:lineRule="auto"/>
        <w:jc w:val="both"/>
        <w:rPr>
          <w:ins w:id="1146" w:author="Miljana Petrovic" w:date="2017-07-19T08:45:00Z"/>
          <w:rFonts w:ascii="Times New Roman" w:hAnsi="Times New Roman"/>
          <w:sz w:val="20"/>
          <w:szCs w:val="20"/>
          <w:lang w:val="ru-RU"/>
          <w:rPrChange w:id="1147" w:author="Petar" w:date="2018-01-03T15:50:00Z">
            <w:rPr>
              <w:ins w:id="1148" w:author="Miljana Petrovic" w:date="2017-07-19T08:45:00Z"/>
              <w:rFonts w:ascii="Times New Roman" w:hAnsi="Times New Roman"/>
              <w:sz w:val="20"/>
              <w:szCs w:val="20"/>
            </w:rPr>
          </w:rPrChange>
        </w:rPr>
        <w:pPrChange w:id="1149" w:author="Petar" w:date="2018-01-03T15:51:00Z">
          <w:pPr>
            <w:jc w:val="both"/>
          </w:pPr>
        </w:pPrChange>
      </w:pPr>
      <w:r w:rsidRPr="002839FB">
        <w:rPr>
          <w:rFonts w:ascii="Times New Roman" w:hAnsi="Times New Roman"/>
          <w:sz w:val="24"/>
          <w:szCs w:val="24"/>
          <w:lang w:val="ru-RU"/>
          <w:rPrChange w:id="1150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ОШ</w:t>
      </w:r>
      <w:proofErr w:type="gramStart"/>
      <w:r w:rsidRPr="002839FB">
        <w:rPr>
          <w:rFonts w:ascii="Times New Roman" w:hAnsi="Times New Roman"/>
          <w:sz w:val="24"/>
          <w:szCs w:val="24"/>
          <w:lang w:val="ru-RU"/>
          <w:rPrChange w:id="1151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„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52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С</w:t>
      </w:r>
      <w:proofErr w:type="gramEnd"/>
      <w:r w:rsidRPr="002839FB">
        <w:rPr>
          <w:rFonts w:ascii="Times New Roman" w:hAnsi="Times New Roman"/>
          <w:sz w:val="24"/>
          <w:szCs w:val="24"/>
          <w:lang w:val="ru-RU"/>
          <w:rPrChange w:id="1153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тојан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54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proofErr w:type="spellStart"/>
      <w:r w:rsidRPr="002839FB">
        <w:rPr>
          <w:rFonts w:ascii="Times New Roman" w:hAnsi="Times New Roman"/>
          <w:sz w:val="24"/>
          <w:szCs w:val="24"/>
          <w:lang w:val="ru-RU"/>
          <w:rPrChange w:id="1155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Новаковић</w:t>
      </w:r>
      <w:proofErr w:type="spellEnd"/>
      <w:r w:rsidRPr="002839FB">
        <w:rPr>
          <w:rFonts w:ascii="Times New Roman" w:hAnsi="Times New Roman"/>
          <w:sz w:val="24"/>
          <w:szCs w:val="24"/>
          <w:lang w:val="ru-RU"/>
          <w:rPrChange w:id="1156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t>”</w:t>
      </w:r>
      <w:ins w:id="1157" w:author="Miljana Petrovic" w:date="2017-07-19T08:45:00Z">
        <w:r w:rsidR="00C7028B" w:rsidRPr="002839FB">
          <w:rPr>
            <w:rFonts w:ascii="Times New Roman" w:hAnsi="Times New Roman"/>
            <w:sz w:val="20"/>
            <w:szCs w:val="20"/>
            <w:lang w:val="ru-RU"/>
            <w:rPrChange w:id="1158" w:author="Petar" w:date="2018-01-03T15:50:00Z">
              <w:rPr>
                <w:rFonts w:ascii="Times New Roman" w:hAnsi="Times New Roman"/>
                <w:sz w:val="20"/>
                <w:szCs w:val="20"/>
              </w:rPr>
            </w:rPrChange>
          </w:rPr>
          <w:t xml:space="preserve"> </w:t>
        </w:r>
      </w:ins>
    </w:p>
    <w:p w:rsidR="007F7BC1" w:rsidRPr="002839FB" w:rsidRDefault="007F7BC1" w:rsidP="002839FB">
      <w:pPr>
        <w:spacing w:line="360" w:lineRule="auto"/>
        <w:jc w:val="both"/>
        <w:rPr>
          <w:rFonts w:ascii="Times New Roman" w:hAnsi="Times New Roman"/>
          <w:i/>
          <w:sz w:val="24"/>
          <w:szCs w:val="24"/>
          <w:lang w:val="ru-RU"/>
          <w:rPrChange w:id="1159" w:author="Petar" w:date="2018-01-03T15:50:00Z">
            <w:rPr>
              <w:rFonts w:ascii="Times New Roman" w:hAnsi="Times New Roman"/>
              <w:sz w:val="20"/>
              <w:szCs w:val="20"/>
            </w:rPr>
          </w:rPrChange>
        </w:rPr>
        <w:pPrChange w:id="1160" w:author="Petar" w:date="2018-01-03T15:51:00Z">
          <w:pPr>
            <w:jc w:val="center"/>
          </w:pPr>
        </w:pPrChange>
      </w:pPr>
      <w:ins w:id="1161" w:author="Miljana Petrovic" w:date="2017-07-19T08:45:00Z">
        <w:r w:rsidRPr="002839FB">
          <w:rPr>
            <w:rFonts w:ascii="Times New Roman" w:hAnsi="Times New Roman"/>
            <w:sz w:val="24"/>
            <w:szCs w:val="24"/>
            <w:lang w:val="ru-RU"/>
            <w:rPrChange w:id="1162" w:author="Petar" w:date="2018-01-03T15:50:00Z">
              <w:rPr>
                <w:rFonts w:ascii="Times New Roman" w:hAnsi="Times New Roman"/>
                <w:sz w:val="20"/>
                <w:szCs w:val="20"/>
              </w:rPr>
            </w:rPrChange>
          </w:rPr>
          <w:t xml:space="preserve">Петра </w:t>
        </w:r>
        <w:proofErr w:type="spellStart"/>
        <w:proofErr w:type="gramStart"/>
        <w:r w:rsidRPr="002839FB">
          <w:rPr>
            <w:rFonts w:ascii="Times New Roman" w:hAnsi="Times New Roman"/>
            <w:sz w:val="24"/>
            <w:szCs w:val="24"/>
            <w:lang w:val="ru-RU"/>
            <w:rPrChange w:id="1163" w:author="Petar" w:date="2018-01-03T15:50:00Z">
              <w:rPr>
                <w:rFonts w:ascii="Times New Roman" w:hAnsi="Times New Roman"/>
                <w:sz w:val="20"/>
                <w:szCs w:val="20"/>
              </w:rPr>
            </w:rPrChange>
          </w:rPr>
          <w:t>Лази</w:t>
        </w:r>
        <w:proofErr w:type="gramEnd"/>
        <w:r w:rsidRPr="002839FB">
          <w:rPr>
            <w:rFonts w:ascii="Times New Roman" w:hAnsi="Times New Roman"/>
            <w:sz w:val="24"/>
            <w:szCs w:val="24"/>
            <w:lang w:val="ru-RU"/>
            <w:rPrChange w:id="1164" w:author="Petar" w:date="2018-01-03T15:50:00Z">
              <w:rPr>
                <w:rFonts w:ascii="Times New Roman" w:hAnsi="Times New Roman"/>
                <w:sz w:val="20"/>
                <w:szCs w:val="20"/>
              </w:rPr>
            </w:rPrChange>
          </w:rPr>
          <w:t>ћа</w:t>
        </w:r>
        <w:proofErr w:type="spellEnd"/>
        <w:r w:rsidRPr="002839FB">
          <w:rPr>
            <w:rFonts w:ascii="Times New Roman" w:hAnsi="Times New Roman"/>
            <w:sz w:val="24"/>
            <w:szCs w:val="24"/>
            <w:lang w:val="ru-RU"/>
            <w:rPrChange w:id="1165" w:author="Petar" w:date="2018-01-03T15:50:00Z">
              <w:rPr>
                <w:rFonts w:ascii="Times New Roman" w:hAnsi="Times New Roman"/>
                <w:sz w:val="20"/>
                <w:szCs w:val="20"/>
              </w:rPr>
            </w:rPrChange>
          </w:rPr>
          <w:t xml:space="preserve"> 38, </w:t>
        </w:r>
        <w:proofErr w:type="spellStart"/>
        <w:r w:rsidRPr="002839FB">
          <w:rPr>
            <w:rFonts w:ascii="Times New Roman" w:hAnsi="Times New Roman"/>
            <w:sz w:val="24"/>
            <w:szCs w:val="24"/>
            <w:lang w:val="ru-RU"/>
            <w:rPrChange w:id="1166" w:author="Petar" w:date="2018-01-03T15:50:00Z">
              <w:rPr>
                <w:rFonts w:ascii="Times New Roman" w:hAnsi="Times New Roman"/>
                <w:sz w:val="20"/>
                <w:szCs w:val="20"/>
              </w:rPr>
            </w:rPrChange>
          </w:rPr>
          <w:t>Шабац</w:t>
        </w:r>
      </w:ins>
      <w:proofErr w:type="spellEnd"/>
    </w:p>
    <w:p w:rsidR="007F7BC1" w:rsidRDefault="002839FB" w:rsidP="002839FB">
      <w:pPr>
        <w:spacing w:line="360" w:lineRule="auto"/>
        <w:jc w:val="both"/>
        <w:rPr>
          <w:rFonts w:ascii="Times New Roman" w:hAnsi="Times New Roman"/>
          <w:i/>
        </w:rPr>
        <w:pPrChange w:id="1167" w:author="Petar" w:date="2018-01-03T15:51:00Z">
          <w:pPr>
            <w:jc w:val="center"/>
          </w:pPr>
        </w:pPrChange>
      </w:pPr>
      <w:r>
        <w:rPr>
          <w:rFonts w:ascii="Times New Roman" w:hAnsi="Times New Roman"/>
        </w:rPr>
        <w:pict>
          <v:shape id="Picture Frame 1038" o:spid="_x0000_i1038" type="#_x0000_t75" style="width:226.2pt;height:137.2pt">
            <v:imagedata r:id="rId23" o:title=""/>
          </v:shape>
        </w:pict>
      </w:r>
    </w:p>
    <w:p w:rsidR="007F7BC1" w:rsidRDefault="00B4692B" w:rsidP="002839FB">
      <w:pPr>
        <w:spacing w:line="360" w:lineRule="auto"/>
        <w:jc w:val="both"/>
        <w:rPr>
          <w:del w:id="1168" w:author="Miljana Petrovic" w:date="2017-07-19T08:45:00Z"/>
          <w:rFonts w:ascii="Times New Roman" w:hAnsi="Times New Roman"/>
          <w:i/>
          <w:sz w:val="20"/>
          <w:szCs w:val="20"/>
        </w:rPr>
        <w:pPrChange w:id="1169" w:author="Petar" w:date="2018-01-03T15:51:00Z">
          <w:pPr>
            <w:jc w:val="center"/>
          </w:pPr>
        </w:pPrChange>
      </w:pPr>
      <w:del w:id="1170" w:author="Miljana Petrovic" w:date="2017-07-19T08:45:00Z">
        <w:r w:rsidRPr="00316902" w:rsidDel="00C7028B">
          <w:rPr>
            <w:rFonts w:ascii="Times New Roman" w:hAnsi="Times New Roman"/>
            <w:sz w:val="20"/>
            <w:szCs w:val="20"/>
          </w:rPr>
          <w:delText>Петра Лазића 38, Шабац</w:delText>
        </w:r>
      </w:del>
    </w:p>
    <w:p w:rsidR="007F7BC1" w:rsidRDefault="007F7BC1" w:rsidP="002839FB">
      <w:pPr>
        <w:spacing w:line="360" w:lineRule="auto"/>
        <w:jc w:val="both"/>
        <w:rPr>
          <w:rFonts w:ascii="Times New Roman" w:hAnsi="Times New Roman"/>
          <w:i/>
        </w:rPr>
        <w:pPrChange w:id="1171" w:author="Petar" w:date="2018-01-03T15:51:00Z">
          <w:pPr>
            <w:jc w:val="center"/>
          </w:pPr>
        </w:pPrChange>
      </w:pPr>
    </w:p>
    <w:p w:rsidR="002839FB" w:rsidRDefault="002839FB" w:rsidP="002839FB">
      <w:pPr>
        <w:spacing w:after="0" w:line="360" w:lineRule="auto"/>
        <w:jc w:val="right"/>
        <w:rPr>
          <w:ins w:id="1172" w:author="Petar" w:date="2018-01-03T15:50:00Z"/>
          <w:rFonts w:ascii="Times New Roman" w:hAnsi="Times New Roman"/>
          <w:sz w:val="24"/>
          <w:szCs w:val="24"/>
          <w:lang w:val="sr-Cyrl-RS"/>
        </w:rPr>
        <w:pPrChange w:id="1173" w:author="Petar" w:date="2018-01-03T15:51:00Z">
          <w:pPr>
            <w:spacing w:after="0"/>
            <w:jc w:val="right"/>
          </w:pPr>
        </w:pPrChange>
      </w:pPr>
      <w:ins w:id="1174" w:author="Petar" w:date="2018-01-03T15:50:00Z">
        <w:r>
          <w:rPr>
            <w:rFonts w:ascii="Times New Roman" w:hAnsi="Times New Roman"/>
            <w:sz w:val="24"/>
            <w:szCs w:val="24"/>
            <w:lang w:val="sr-Cyrl-RS"/>
          </w:rPr>
          <w:lastRenderedPageBreak/>
          <w:t>Приредила:</w:t>
        </w:r>
      </w:ins>
    </w:p>
    <w:p w:rsidR="00AA32CD" w:rsidRPr="002839FB" w:rsidRDefault="00AA32CD" w:rsidP="002839FB">
      <w:pPr>
        <w:spacing w:after="0" w:line="360" w:lineRule="auto"/>
        <w:jc w:val="right"/>
        <w:rPr>
          <w:ins w:id="1175" w:author="Miljana Petrovic" w:date="2017-07-16T12:13:00Z"/>
          <w:rFonts w:ascii="Times New Roman" w:hAnsi="Times New Roman"/>
          <w:sz w:val="24"/>
          <w:szCs w:val="24"/>
          <w:lang w:val="ru-RU"/>
          <w:rPrChange w:id="1176" w:author="Petar" w:date="2018-01-03T15:50:00Z">
            <w:rPr>
              <w:ins w:id="1177" w:author="Miljana Petrovic" w:date="2017-07-16T12:13:00Z"/>
              <w:rFonts w:ascii="Times New Roman" w:hAnsi="Times New Roman"/>
              <w:sz w:val="24"/>
              <w:szCs w:val="24"/>
            </w:rPr>
          </w:rPrChange>
        </w:rPr>
        <w:pPrChange w:id="1178" w:author="Petar" w:date="2018-01-03T15:51:00Z">
          <w:pPr>
            <w:spacing w:after="0"/>
            <w:jc w:val="right"/>
          </w:pPr>
        </w:pPrChange>
      </w:pPr>
      <w:ins w:id="1179" w:author="Miljana Petrovic" w:date="2017-07-16T12:13:00Z">
        <w:r w:rsidRPr="002839FB">
          <w:rPr>
            <w:rFonts w:ascii="Times New Roman" w:hAnsi="Times New Roman"/>
            <w:sz w:val="24"/>
            <w:szCs w:val="24"/>
            <w:lang w:val="ru-RU"/>
            <w:rPrChange w:id="1180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Ангелина</w:t>
        </w:r>
        <w:proofErr w:type="gramStart"/>
        <w:r w:rsidRPr="002839FB">
          <w:rPr>
            <w:rFonts w:ascii="Times New Roman" w:hAnsi="Times New Roman"/>
            <w:sz w:val="24"/>
            <w:szCs w:val="24"/>
            <w:lang w:val="ru-RU"/>
            <w:rPrChange w:id="1181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2839FB">
          <w:rPr>
            <w:rFonts w:ascii="Times New Roman" w:hAnsi="Times New Roman"/>
            <w:sz w:val="24"/>
            <w:szCs w:val="24"/>
            <w:lang w:val="ru-RU"/>
            <w:rPrChange w:id="1182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Р</w:t>
        </w:r>
        <w:proofErr w:type="gramEnd"/>
        <w:r w:rsidRPr="002839FB">
          <w:rPr>
            <w:rFonts w:ascii="Times New Roman" w:hAnsi="Times New Roman"/>
            <w:sz w:val="24"/>
            <w:szCs w:val="24"/>
            <w:lang w:val="ru-RU"/>
            <w:rPrChange w:id="1183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адић</w:t>
        </w:r>
        <w:proofErr w:type="spellEnd"/>
        <w:r w:rsidRPr="002839FB">
          <w:rPr>
            <w:rFonts w:ascii="Times New Roman" w:hAnsi="Times New Roman"/>
            <w:sz w:val="24"/>
            <w:szCs w:val="24"/>
            <w:lang w:val="ru-RU"/>
            <w:rPrChange w:id="1184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</w:t>
        </w:r>
      </w:ins>
    </w:p>
    <w:p w:rsidR="00AA32CD" w:rsidRDefault="00AA32CD" w:rsidP="002839FB">
      <w:pPr>
        <w:spacing w:after="0" w:line="360" w:lineRule="auto"/>
        <w:jc w:val="right"/>
        <w:rPr>
          <w:ins w:id="1185" w:author="Petar" w:date="2018-01-03T15:50:00Z"/>
          <w:rFonts w:ascii="Times New Roman" w:hAnsi="Times New Roman"/>
          <w:sz w:val="24"/>
          <w:szCs w:val="24"/>
          <w:lang w:val="ru-RU"/>
        </w:rPr>
        <w:pPrChange w:id="1186" w:author="Petar" w:date="2018-01-03T15:51:00Z">
          <w:pPr>
            <w:spacing w:after="0"/>
            <w:jc w:val="right"/>
          </w:pPr>
        </w:pPrChange>
      </w:pPr>
      <w:proofErr w:type="spellStart"/>
      <w:ins w:id="1187" w:author="Miljana Petrovic" w:date="2017-07-16T12:13:00Z">
        <w:r w:rsidRPr="002839FB">
          <w:rPr>
            <w:rFonts w:ascii="Times New Roman" w:hAnsi="Times New Roman"/>
            <w:sz w:val="24"/>
            <w:szCs w:val="24"/>
            <w:lang w:val="ru-RU"/>
            <w:rPrChange w:id="1188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Филолошки</w:t>
        </w:r>
        <w:proofErr w:type="spellEnd"/>
        <w:r w:rsidRPr="002839FB">
          <w:rPr>
            <w:rFonts w:ascii="Times New Roman" w:hAnsi="Times New Roman"/>
            <w:sz w:val="24"/>
            <w:szCs w:val="24"/>
            <w:lang w:val="ru-RU"/>
            <w:rPrChange w:id="1189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2839FB">
          <w:rPr>
            <w:rFonts w:ascii="Times New Roman" w:hAnsi="Times New Roman"/>
            <w:sz w:val="24"/>
            <w:szCs w:val="24"/>
            <w:lang w:val="ru-RU"/>
            <w:rPrChange w:id="1190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факултет</w:t>
        </w:r>
        <w:proofErr w:type="spellEnd"/>
        <w:r w:rsidRPr="002839FB">
          <w:rPr>
            <w:rFonts w:ascii="Times New Roman" w:hAnsi="Times New Roman"/>
            <w:sz w:val="24"/>
            <w:szCs w:val="24"/>
            <w:lang w:val="ru-RU"/>
            <w:rPrChange w:id="1191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2839FB">
          <w:rPr>
            <w:rFonts w:ascii="Times New Roman" w:hAnsi="Times New Roman"/>
            <w:sz w:val="24"/>
            <w:szCs w:val="24"/>
            <w:lang w:val="ru-RU"/>
            <w:rPrChange w:id="1192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Универзитета</w:t>
        </w:r>
        <w:proofErr w:type="spellEnd"/>
        <w:r w:rsidRPr="002839FB">
          <w:rPr>
            <w:rFonts w:ascii="Times New Roman" w:hAnsi="Times New Roman"/>
            <w:sz w:val="24"/>
            <w:szCs w:val="24"/>
            <w:lang w:val="ru-RU"/>
            <w:rPrChange w:id="1193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у </w:t>
        </w:r>
        <w:proofErr w:type="spellStart"/>
        <w:r w:rsidRPr="002839FB">
          <w:rPr>
            <w:rFonts w:ascii="Times New Roman" w:hAnsi="Times New Roman"/>
            <w:sz w:val="24"/>
            <w:szCs w:val="24"/>
            <w:lang w:val="ru-RU"/>
            <w:rPrChange w:id="1194" w:author="Petar" w:date="2018-01-03T15:50:00Z">
              <w:rPr>
                <w:rFonts w:ascii="Times New Roman" w:hAnsi="Times New Roman"/>
                <w:sz w:val="24"/>
                <w:szCs w:val="24"/>
              </w:rPr>
            </w:rPrChange>
          </w:rPr>
          <w:t>Београду</w:t>
        </w:r>
      </w:ins>
      <w:proofErr w:type="spellEnd"/>
    </w:p>
    <w:p w:rsidR="002839FB" w:rsidRDefault="002839FB" w:rsidP="002839FB">
      <w:pPr>
        <w:spacing w:after="0" w:line="360" w:lineRule="auto"/>
        <w:jc w:val="right"/>
        <w:rPr>
          <w:ins w:id="1195" w:author="Petar" w:date="2018-01-03T15:51:00Z"/>
          <w:rFonts w:ascii="Times New Roman" w:hAnsi="Times New Roman"/>
          <w:sz w:val="24"/>
          <w:szCs w:val="24"/>
          <w:lang w:val="ru-RU"/>
        </w:rPr>
        <w:pPrChange w:id="1196" w:author="Petar" w:date="2018-01-03T15:51:00Z">
          <w:pPr>
            <w:spacing w:after="0"/>
            <w:jc w:val="right"/>
          </w:pPr>
        </w:pPrChange>
      </w:pPr>
      <w:proofErr w:type="spellStart"/>
      <w:ins w:id="1197" w:author="Petar" w:date="2018-01-03T15:50:00Z">
        <w:r>
          <w:rPr>
            <w:rFonts w:ascii="Times New Roman" w:hAnsi="Times New Roman"/>
            <w:sz w:val="24"/>
            <w:szCs w:val="24"/>
            <w:lang w:val="ru-RU"/>
          </w:rPr>
          <w:t>Извор</w:t>
        </w:r>
        <w:proofErr w:type="spellEnd"/>
        <w:r>
          <w:rPr>
            <w:rFonts w:ascii="Times New Roman" w:hAnsi="Times New Roman"/>
            <w:sz w:val="24"/>
            <w:szCs w:val="24"/>
            <w:lang w:val="ru-RU"/>
          </w:rPr>
          <w:t>:</w:t>
        </w:r>
      </w:ins>
    </w:p>
    <w:p w:rsidR="002839FB" w:rsidRPr="002839FB" w:rsidRDefault="002839FB" w:rsidP="002839FB">
      <w:pPr>
        <w:spacing w:after="0" w:line="360" w:lineRule="auto"/>
        <w:jc w:val="right"/>
        <w:rPr>
          <w:ins w:id="1198" w:author="Miljana Petrovic" w:date="2017-07-16T12:13:00Z"/>
          <w:rFonts w:ascii="Times New Roman" w:hAnsi="Times New Roman"/>
          <w:sz w:val="24"/>
          <w:szCs w:val="24"/>
          <w:lang w:val="ru-RU"/>
          <w:rPrChange w:id="1199" w:author="Petar" w:date="2018-01-03T15:50:00Z">
            <w:rPr>
              <w:ins w:id="1200" w:author="Miljana Petrovic" w:date="2017-07-16T12:13:00Z"/>
              <w:rFonts w:ascii="Times New Roman" w:hAnsi="Times New Roman"/>
              <w:sz w:val="24"/>
              <w:szCs w:val="24"/>
            </w:rPr>
          </w:rPrChange>
        </w:rPr>
        <w:pPrChange w:id="1201" w:author="Petar" w:date="2018-01-03T15:51:00Z">
          <w:pPr>
            <w:spacing w:after="0"/>
            <w:jc w:val="right"/>
          </w:pPr>
        </w:pPrChange>
      </w:pPr>
      <w:proofErr w:type="spellStart"/>
      <w:ins w:id="1202" w:author="Petar" w:date="2018-01-03T15:51:00Z">
        <w:r>
          <w:rPr>
            <w:rFonts w:ascii="Times New Roman" w:hAnsi="Times New Roman"/>
            <w:sz w:val="24"/>
            <w:szCs w:val="24"/>
            <w:lang w:val="ru-RU"/>
          </w:rPr>
          <w:t>Википедија</w:t>
        </w:r>
      </w:ins>
      <w:proofErr w:type="spellEnd"/>
    </w:p>
    <w:p w:rsidR="00AA32CD" w:rsidRPr="00D6329D" w:rsidDel="002839FB" w:rsidRDefault="00AA32CD" w:rsidP="00AA32CD">
      <w:pPr>
        <w:spacing w:after="0"/>
        <w:jc w:val="right"/>
        <w:rPr>
          <w:ins w:id="1203" w:author="Miljana Petrovic" w:date="2017-07-16T12:13:00Z"/>
          <w:del w:id="1204" w:author="Petar" w:date="2018-01-03T15:50:00Z"/>
          <w:rFonts w:ascii="Times New Roman" w:hAnsi="Times New Roman"/>
          <w:sz w:val="24"/>
          <w:szCs w:val="24"/>
        </w:rPr>
      </w:pPr>
      <w:ins w:id="1205" w:author="Miljana Petrovic" w:date="2017-07-16T12:13:00Z">
        <w:del w:id="1206" w:author="Petar" w:date="2018-01-03T15:50:00Z">
          <w:r w:rsidRPr="00316902" w:rsidDel="002839FB">
            <w:rPr>
              <w:rFonts w:ascii="Times New Roman" w:hAnsi="Times New Roman"/>
              <w:sz w:val="24"/>
              <w:szCs w:val="24"/>
            </w:rPr>
            <w:delText>Студ</w:delText>
          </w:r>
          <w:r w:rsidDel="002839FB">
            <w:rPr>
              <w:rFonts w:ascii="Times New Roman" w:hAnsi="Times New Roman"/>
              <w:sz w:val="24"/>
              <w:szCs w:val="24"/>
            </w:rPr>
            <w:delText>и</w:delText>
          </w:r>
        </w:del>
      </w:ins>
      <w:ins w:id="1207" w:author="Miljana Petrovic" w:date="2017-07-19T08:44:00Z">
        <w:del w:id="1208" w:author="Petar" w:date="2018-01-03T15:50:00Z">
          <w:r w:rsidR="00C7028B" w:rsidDel="002839FB">
            <w:rPr>
              <w:rFonts w:ascii="Times New Roman" w:hAnsi="Times New Roman"/>
              <w:sz w:val="24"/>
              <w:szCs w:val="24"/>
            </w:rPr>
            <w:delText>j</w:delText>
          </w:r>
        </w:del>
      </w:ins>
      <w:ins w:id="1209" w:author="Miljana Petrovic" w:date="2017-07-16T12:13:00Z">
        <w:del w:id="1210" w:author="Petar" w:date="2018-01-03T15:50:00Z">
          <w:r w:rsidR="00026946" w:rsidDel="002839FB">
            <w:rPr>
              <w:rFonts w:ascii="Times New Roman" w:hAnsi="Times New Roman"/>
              <w:sz w:val="24"/>
              <w:szCs w:val="24"/>
            </w:rPr>
            <w:delText>ска група</w:delText>
          </w:r>
          <w:r w:rsidRPr="00316902" w:rsidDel="002839FB">
            <w:rPr>
              <w:rFonts w:ascii="Times New Roman" w:hAnsi="Times New Roman"/>
              <w:sz w:val="24"/>
              <w:szCs w:val="24"/>
            </w:rPr>
            <w:delText xml:space="preserve"> </w:delText>
          </w:r>
        </w:del>
      </w:ins>
      <w:ins w:id="1211" w:author="Miljana Petrovic" w:date="2017-07-19T09:02:00Z">
        <w:del w:id="1212" w:author="Petar" w:date="2018-01-03T15:50:00Z">
          <w:r w:rsidR="00026946" w:rsidDel="002839FB">
            <w:rPr>
              <w:rFonts w:ascii="Times New Roman" w:hAnsi="Times New Roman"/>
              <w:sz w:val="24"/>
              <w:szCs w:val="24"/>
            </w:rPr>
            <w:delText>15</w:delText>
          </w:r>
        </w:del>
      </w:ins>
    </w:p>
    <w:p w:rsidR="007F7BC1" w:rsidRDefault="007F7BC1">
      <w:pPr>
        <w:jc w:val="both"/>
        <w:rPr>
          <w:rFonts w:ascii="Times New Roman" w:hAnsi="Times New Roman"/>
          <w:b/>
        </w:rPr>
        <w:pPrChange w:id="1213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14" w:author="Miljana Petrovic" w:date="2017-07-19T08:57:00Z">
            <w:rPr/>
          </w:rPrChange>
        </w:rPr>
        <w:pPrChange w:id="1215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16" w:author="Miljana Petrovic" w:date="2017-07-16T11:10:00Z">
            <w:rPr/>
          </w:rPrChange>
        </w:rPr>
        <w:pPrChange w:id="1217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18" w:author="Miljana Petrovic" w:date="2017-07-16T11:10:00Z">
            <w:rPr/>
          </w:rPrChange>
        </w:rPr>
        <w:pPrChange w:id="1219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20" w:author="Miljana Petrovic" w:date="2017-07-16T11:10:00Z">
            <w:rPr/>
          </w:rPrChange>
        </w:rPr>
        <w:pPrChange w:id="1221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22" w:author="Miljana Petrovic" w:date="2017-07-16T11:10:00Z">
            <w:rPr/>
          </w:rPrChange>
        </w:rPr>
        <w:pPrChange w:id="1223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24" w:author="Miljana Petrovic" w:date="2017-07-16T11:10:00Z">
            <w:rPr/>
          </w:rPrChange>
        </w:rPr>
        <w:pPrChange w:id="1225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26" w:author="Miljana Petrovic" w:date="2017-07-16T11:10:00Z">
            <w:rPr/>
          </w:rPrChange>
        </w:rPr>
        <w:pPrChange w:id="1227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28" w:author="Miljana Petrovic" w:date="2017-07-16T11:10:00Z">
            <w:rPr/>
          </w:rPrChange>
        </w:rPr>
        <w:pPrChange w:id="1229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30" w:author="Miljana Petrovic" w:date="2017-07-16T11:10:00Z">
            <w:rPr/>
          </w:rPrChange>
        </w:rPr>
        <w:pPrChange w:id="1231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32" w:author="Miljana Petrovic" w:date="2017-07-16T11:10:00Z">
            <w:rPr/>
          </w:rPrChange>
        </w:rPr>
        <w:pPrChange w:id="1233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34" w:author="Miljana Petrovic" w:date="2017-07-16T11:10:00Z">
            <w:rPr/>
          </w:rPrChange>
        </w:rPr>
        <w:pPrChange w:id="1235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36" w:author="Miljana Petrovic" w:date="2017-07-16T11:10:00Z">
            <w:rPr/>
          </w:rPrChange>
        </w:rPr>
        <w:pPrChange w:id="1237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38" w:author="Miljana Petrovic" w:date="2017-07-16T11:10:00Z">
            <w:rPr/>
          </w:rPrChange>
        </w:rPr>
        <w:pPrChange w:id="1239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40" w:author="Miljana Petrovic" w:date="2017-07-16T11:10:00Z">
            <w:rPr/>
          </w:rPrChange>
        </w:rPr>
        <w:pPrChange w:id="1241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42" w:author="Miljana Petrovic" w:date="2017-07-16T11:10:00Z">
            <w:rPr/>
          </w:rPrChange>
        </w:rPr>
        <w:pPrChange w:id="1243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44" w:author="Miljana Petrovic" w:date="2017-07-16T11:10:00Z">
            <w:rPr/>
          </w:rPrChange>
        </w:rPr>
        <w:pPrChange w:id="1245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46" w:author="Miljana Petrovic" w:date="2017-07-16T11:10:00Z">
            <w:rPr/>
          </w:rPrChange>
        </w:rPr>
        <w:pPrChange w:id="1247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48" w:author="Miljana Petrovic" w:date="2017-07-16T11:10:00Z">
            <w:rPr/>
          </w:rPrChange>
        </w:rPr>
        <w:pPrChange w:id="1249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50" w:author="Miljana Petrovic" w:date="2017-07-16T11:10:00Z">
            <w:rPr/>
          </w:rPrChange>
        </w:rPr>
        <w:pPrChange w:id="1251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52" w:author="Miljana Petrovic" w:date="2017-07-16T12:10:00Z">
            <w:rPr/>
          </w:rPrChange>
        </w:rPr>
        <w:pPrChange w:id="1253" w:author="Miljana Petrovic" w:date="2017-07-16T11:13:00Z">
          <w:pPr/>
        </w:pPrChange>
      </w:pPr>
    </w:p>
    <w:p w:rsidR="007F7BC1" w:rsidRPr="007F7BC1" w:rsidRDefault="007F7BC1">
      <w:pPr>
        <w:jc w:val="both"/>
        <w:rPr>
          <w:rFonts w:ascii="Times New Roman" w:hAnsi="Times New Roman"/>
          <w:rPrChange w:id="1254" w:author="Miljana Petrovic" w:date="2017-07-16T11:10:00Z">
            <w:rPr/>
          </w:rPrChange>
        </w:rPr>
        <w:pPrChange w:id="1255" w:author="Miljana Petrovic" w:date="2017-07-16T11:13:00Z">
          <w:pPr/>
        </w:pPrChange>
      </w:pPr>
    </w:p>
    <w:p w:rsidR="00BE4318" w:rsidRPr="00316902" w:rsidDel="00AA32CD" w:rsidRDefault="00B4692B" w:rsidP="00AA32CD">
      <w:pPr>
        <w:spacing w:after="0"/>
        <w:jc w:val="right"/>
        <w:rPr>
          <w:del w:id="1256" w:author="Miljana Petrovic" w:date="2017-07-16T12:13:00Z"/>
          <w:rFonts w:ascii="Times New Roman" w:hAnsi="Times New Roman"/>
          <w:sz w:val="24"/>
          <w:szCs w:val="24"/>
        </w:rPr>
      </w:pPr>
      <w:del w:id="1257" w:author="Miljana Petrovic" w:date="2017-07-16T12:05:00Z">
        <w:r w:rsidRPr="00316902" w:rsidDel="00577C10">
          <w:rPr>
            <w:rFonts w:ascii="Times New Roman" w:hAnsi="Times New Roman"/>
            <w:sz w:val="24"/>
            <w:szCs w:val="24"/>
          </w:rPr>
          <w:delText xml:space="preserve">Приредила: </w:delText>
        </w:r>
      </w:del>
      <w:del w:id="1258" w:author="Miljana Petrovic" w:date="2017-07-16T12:13:00Z">
        <w:r w:rsidRPr="00316902" w:rsidDel="00AA32CD">
          <w:rPr>
            <w:rFonts w:ascii="Times New Roman" w:hAnsi="Times New Roman"/>
            <w:sz w:val="24"/>
            <w:szCs w:val="24"/>
          </w:rPr>
          <w:delText>Ангелина Радић</w:delText>
        </w:r>
      </w:del>
      <w:del w:id="1259" w:author="Miljana Petrovic" w:date="2017-07-16T12:05:00Z">
        <w:r w:rsidRPr="00316902" w:rsidDel="00577C10">
          <w:rPr>
            <w:rFonts w:ascii="Times New Roman" w:hAnsi="Times New Roman"/>
            <w:sz w:val="24"/>
            <w:szCs w:val="24"/>
          </w:rPr>
          <w:delText>, студент</w:delText>
        </w:r>
      </w:del>
      <w:del w:id="1260" w:author="Miljana Petrovic" w:date="2017-07-16T12:13:00Z">
        <w:r w:rsidRPr="00316902" w:rsidDel="00AA32CD">
          <w:rPr>
            <w:rFonts w:ascii="Times New Roman" w:hAnsi="Times New Roman"/>
            <w:sz w:val="24"/>
            <w:szCs w:val="24"/>
          </w:rPr>
          <w:delText xml:space="preserve"> Филолошк</w:delText>
        </w:r>
      </w:del>
      <w:del w:id="1261" w:author="Miljana Petrovic" w:date="2017-07-16T12:05:00Z">
        <w:r w:rsidRPr="00316902" w:rsidDel="00577C10">
          <w:rPr>
            <w:rFonts w:ascii="Times New Roman" w:hAnsi="Times New Roman"/>
            <w:sz w:val="24"/>
            <w:szCs w:val="24"/>
          </w:rPr>
          <w:delText>ог</w:delText>
        </w:r>
      </w:del>
      <w:del w:id="1262" w:author="Miljana Petrovic" w:date="2017-07-16T12:13:00Z">
        <w:r w:rsidRPr="00316902" w:rsidDel="00AA32CD">
          <w:rPr>
            <w:rFonts w:ascii="Times New Roman" w:hAnsi="Times New Roman"/>
            <w:sz w:val="24"/>
            <w:szCs w:val="24"/>
          </w:rPr>
          <w:delText xml:space="preserve"> факултет</w:delText>
        </w:r>
      </w:del>
      <w:del w:id="1263" w:author="Miljana Petrovic" w:date="2017-07-16T12:05:00Z">
        <w:r w:rsidRPr="00316902" w:rsidDel="00577C10">
          <w:rPr>
            <w:rFonts w:ascii="Times New Roman" w:hAnsi="Times New Roman"/>
            <w:sz w:val="24"/>
            <w:szCs w:val="24"/>
          </w:rPr>
          <w:delText>а</w:delText>
        </w:r>
      </w:del>
      <w:del w:id="1264" w:author="Miljana Petrovic" w:date="2017-07-16T12:13:00Z">
        <w:r w:rsidRPr="00316902" w:rsidDel="00AA32CD">
          <w:rPr>
            <w:rFonts w:ascii="Times New Roman" w:hAnsi="Times New Roman"/>
            <w:sz w:val="24"/>
            <w:szCs w:val="24"/>
          </w:rPr>
          <w:delText xml:space="preserve"> Универзитета у Београду</w:delText>
        </w:r>
      </w:del>
    </w:p>
    <w:p w:rsidR="00082359" w:rsidRDefault="00B4692B">
      <w:pPr>
        <w:spacing w:after="0"/>
        <w:jc w:val="right"/>
        <w:rPr>
          <w:del w:id="1265" w:author="Miljana Petrovic" w:date="2017-07-16T12:13:00Z"/>
          <w:rFonts w:ascii="Times New Roman" w:hAnsi="Times New Roman"/>
          <w:sz w:val="24"/>
          <w:szCs w:val="24"/>
        </w:rPr>
      </w:pPr>
      <w:del w:id="1266" w:author="Miljana Petrovic" w:date="2017-07-16T12:10:00Z">
        <w:r w:rsidRPr="00316902" w:rsidDel="00577C10">
          <w:rPr>
            <w:rFonts w:ascii="Times New Roman" w:hAnsi="Times New Roman"/>
            <w:sz w:val="24"/>
            <w:szCs w:val="24"/>
          </w:rPr>
          <w:delText xml:space="preserve">Студентска </w:delText>
        </w:r>
      </w:del>
      <w:del w:id="1267" w:author="Miljana Petrovic" w:date="2017-07-16T12:13:00Z">
        <w:r w:rsidRPr="00316902" w:rsidDel="00AA32CD">
          <w:rPr>
            <w:rFonts w:ascii="Times New Roman" w:hAnsi="Times New Roman"/>
            <w:sz w:val="24"/>
            <w:szCs w:val="24"/>
          </w:rPr>
          <w:delText>група: Шпански језик, књижевност, култура</w:delText>
        </w:r>
      </w:del>
    </w:p>
    <w:p w:rsidR="005F6516" w:rsidRDefault="00B4692B">
      <w:pPr>
        <w:spacing w:after="0"/>
        <w:jc w:val="right"/>
        <w:rPr>
          <w:rFonts w:ascii="Times New Roman" w:hAnsi="Times New Roman"/>
          <w:sz w:val="24"/>
          <w:szCs w:val="24"/>
        </w:rPr>
      </w:pPr>
      <w:del w:id="1268" w:author="Miljana Petrovic" w:date="2017-07-16T12:13:00Z">
        <w:r w:rsidRPr="00316902" w:rsidDel="00AA32CD">
          <w:rPr>
            <w:rFonts w:ascii="Times New Roman" w:hAnsi="Times New Roman"/>
            <w:sz w:val="24"/>
            <w:szCs w:val="24"/>
          </w:rPr>
          <w:delText>Датум:  24.11.2015.</w:delText>
        </w:r>
      </w:del>
    </w:p>
    <w:sectPr w:rsidR="005F6516" w:rsidSect="00026946">
      <w:headerReference w:type="default" r:id="rId24"/>
      <w:footerReference w:type="default" r:id="rId25"/>
      <w:pgSz w:w="11907" w:h="16839" w:code="9"/>
      <w:pgMar w:top="1417" w:right="1417" w:bottom="1417" w:left="1417" w:header="708" w:footer="708" w:gutter="0"/>
      <w:cols w:space="708"/>
      <w:docGrid w:linePitch="360"/>
      <w:sectPrChange w:id="1269" w:author="Miljana Petrovic" w:date="2017-09-17T09:20:00Z">
        <w:sectPr w:rsidR="005F6516" w:rsidSect="00026946">
          <w:pgSz w:w="12240" w:h="15840" w:code="0"/>
          <w:pgMar w:top="1417" w:right="1417" w:bottom="1417" w:left="1417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22" w:author="Miljana Petrovic" w:date="2017-07-19T17:44:00Z" w:initials="MP">
    <w:p w:rsidR="00C7028B" w:rsidRPr="002839FB" w:rsidRDefault="00C7028B">
      <w:pPr>
        <w:pStyle w:val="aa"/>
        <w:rPr>
          <w:lang w:val="ru-RU"/>
        </w:rPr>
      </w:pPr>
      <w:r>
        <w:rPr>
          <w:rStyle w:val="a9"/>
        </w:rPr>
        <w:annotationRef/>
      </w:r>
      <w:r w:rsidRPr="002839FB">
        <w:rPr>
          <w:lang w:val="ru-RU"/>
        </w:rPr>
        <w:t xml:space="preserve">Текст је исправљен на основу приложене слике.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648" w:rsidRDefault="00973648" w:rsidP="00BE4318">
      <w:pPr>
        <w:spacing w:after="0" w:line="240" w:lineRule="auto"/>
      </w:pPr>
      <w:r>
        <w:separator/>
      </w:r>
    </w:p>
  </w:endnote>
  <w:endnote w:type="continuationSeparator" w:id="0">
    <w:p w:rsidR="00973648" w:rsidRDefault="00973648" w:rsidP="00BE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318" w:rsidRDefault="00BE43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648" w:rsidRDefault="00973648" w:rsidP="00BE4318">
      <w:pPr>
        <w:spacing w:after="0" w:line="240" w:lineRule="auto"/>
      </w:pPr>
      <w:r>
        <w:separator/>
      </w:r>
    </w:p>
  </w:footnote>
  <w:footnote w:type="continuationSeparator" w:id="0">
    <w:p w:rsidR="00973648" w:rsidRDefault="00973648" w:rsidP="00BE4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318" w:rsidRDefault="00BE431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revisionView w:markup="0"/>
  <w:trackRevisions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318"/>
    <w:rsid w:val="0000608C"/>
    <w:rsid w:val="00026946"/>
    <w:rsid w:val="00082359"/>
    <w:rsid w:val="00153F7E"/>
    <w:rsid w:val="001D2FC8"/>
    <w:rsid w:val="00234BA1"/>
    <w:rsid w:val="00235DD4"/>
    <w:rsid w:val="002839FB"/>
    <w:rsid w:val="002A1508"/>
    <w:rsid w:val="002D2413"/>
    <w:rsid w:val="00316902"/>
    <w:rsid w:val="003870EB"/>
    <w:rsid w:val="003C58F6"/>
    <w:rsid w:val="003E395E"/>
    <w:rsid w:val="00440FED"/>
    <w:rsid w:val="00483FD6"/>
    <w:rsid w:val="00577C10"/>
    <w:rsid w:val="005C290B"/>
    <w:rsid w:val="005C73D0"/>
    <w:rsid w:val="005F6516"/>
    <w:rsid w:val="00650C64"/>
    <w:rsid w:val="006732CF"/>
    <w:rsid w:val="00770093"/>
    <w:rsid w:val="007B5F99"/>
    <w:rsid w:val="007C7EE0"/>
    <w:rsid w:val="007F16B1"/>
    <w:rsid w:val="007F7BC1"/>
    <w:rsid w:val="00833ACF"/>
    <w:rsid w:val="008345ED"/>
    <w:rsid w:val="00861DDA"/>
    <w:rsid w:val="00925B5C"/>
    <w:rsid w:val="00973648"/>
    <w:rsid w:val="009C787F"/>
    <w:rsid w:val="00A1473F"/>
    <w:rsid w:val="00A24567"/>
    <w:rsid w:val="00A34F90"/>
    <w:rsid w:val="00A72BAA"/>
    <w:rsid w:val="00A8224B"/>
    <w:rsid w:val="00AA32CD"/>
    <w:rsid w:val="00AD1D54"/>
    <w:rsid w:val="00AD6C97"/>
    <w:rsid w:val="00B42DC6"/>
    <w:rsid w:val="00B4692B"/>
    <w:rsid w:val="00B71DF7"/>
    <w:rsid w:val="00B7755B"/>
    <w:rsid w:val="00BA14AE"/>
    <w:rsid w:val="00BB7C14"/>
    <w:rsid w:val="00BE4318"/>
    <w:rsid w:val="00C4463A"/>
    <w:rsid w:val="00C64C32"/>
    <w:rsid w:val="00C7028B"/>
    <w:rsid w:val="00CC2BED"/>
    <w:rsid w:val="00CC5841"/>
    <w:rsid w:val="00D500B0"/>
    <w:rsid w:val="00D54CD5"/>
    <w:rsid w:val="00D6329D"/>
    <w:rsid w:val="00D947BE"/>
    <w:rsid w:val="00DB70EE"/>
    <w:rsid w:val="00E26CA3"/>
    <w:rsid w:val="00E34BF0"/>
    <w:rsid w:val="00F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18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31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semiHidden/>
    <w:unhideWhenUsed/>
    <w:rsid w:val="00BE4318"/>
    <w:pPr>
      <w:tabs>
        <w:tab w:val="center" w:pos="4703"/>
        <w:tab w:val="right" w:pos="9406"/>
      </w:tabs>
      <w:spacing w:after="0" w:line="240" w:lineRule="auto"/>
    </w:pPr>
  </w:style>
  <w:style w:type="paragraph" w:styleId="a7">
    <w:name w:val="header"/>
    <w:basedOn w:val="a"/>
    <w:link w:val="a8"/>
    <w:uiPriority w:val="99"/>
    <w:semiHidden/>
    <w:unhideWhenUsed/>
    <w:rsid w:val="00BE43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E4318"/>
  </w:style>
  <w:style w:type="character" w:customStyle="1" w:styleId="a6">
    <w:name w:val="Нижний колонтитул Знак"/>
    <w:basedOn w:val="a0"/>
    <w:link w:val="a5"/>
    <w:uiPriority w:val="99"/>
    <w:semiHidden/>
    <w:rsid w:val="00BE4318"/>
  </w:style>
  <w:style w:type="character" w:customStyle="1" w:styleId="a4">
    <w:name w:val="Текст выноски Знак"/>
    <w:link w:val="a3"/>
    <w:uiPriority w:val="99"/>
    <w:semiHidden/>
    <w:rsid w:val="00BE4318"/>
    <w:rPr>
      <w:rFonts w:ascii="Tahoma" w:hAnsi="Tahoma" w:cs="Tahoma"/>
      <w:sz w:val="16"/>
      <w:szCs w:val="16"/>
    </w:rPr>
  </w:style>
  <w:style w:type="character" w:styleId="a9">
    <w:name w:val="annotation reference"/>
    <w:semiHidden/>
    <w:unhideWhenUsed/>
    <w:rsid w:val="00C7028B"/>
    <w:rPr>
      <w:sz w:val="16"/>
      <w:szCs w:val="16"/>
    </w:rPr>
  </w:style>
  <w:style w:type="paragraph" w:styleId="aa">
    <w:name w:val="annotation text"/>
    <w:basedOn w:val="a"/>
    <w:link w:val="ab"/>
    <w:semiHidden/>
    <w:unhideWhenUsed/>
    <w:rsid w:val="00C7028B"/>
    <w:rPr>
      <w:sz w:val="20"/>
      <w:szCs w:val="20"/>
    </w:rPr>
  </w:style>
  <w:style w:type="character" w:customStyle="1" w:styleId="ab">
    <w:name w:val="Текст примечания Знак"/>
    <w:link w:val="aa"/>
    <w:semiHidden/>
    <w:rsid w:val="00C7028B"/>
    <w:rPr>
      <w:rFonts w:ascii="Calibri" w:eastAsia="Calibri" w:hAnsi="Calibri"/>
    </w:rPr>
  </w:style>
  <w:style w:type="paragraph" w:styleId="ac">
    <w:name w:val="annotation subject"/>
    <w:basedOn w:val="aa"/>
    <w:next w:val="aa"/>
    <w:link w:val="ad"/>
    <w:semiHidden/>
    <w:unhideWhenUsed/>
    <w:rsid w:val="00C7028B"/>
    <w:rPr>
      <w:b/>
      <w:bCs/>
    </w:rPr>
  </w:style>
  <w:style w:type="character" w:customStyle="1" w:styleId="ad">
    <w:name w:val="Тема примечания Знак"/>
    <w:link w:val="ac"/>
    <w:semiHidden/>
    <w:rsid w:val="00C7028B"/>
    <w:rPr>
      <w:rFonts w:ascii="Calibri" w:eastAsia="Calibri" w:hAnsi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419F6A-74C5-4B01-9556-0F120733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Меморијална места српских књижевника у Шапцу</vt:lpstr>
    </vt:vector>
  </TitlesOfParts>
  <Company>Grizli777</Company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Меморијална места српских књижевника у Шапцу</dc:title>
  <dc:creator>Angelina</dc:creator>
  <cp:lastModifiedBy>Petar</cp:lastModifiedBy>
  <cp:revision>25</cp:revision>
  <dcterms:created xsi:type="dcterms:W3CDTF">2015-11-23T20:31:00Z</dcterms:created>
  <dcterms:modified xsi:type="dcterms:W3CDTF">2018-01-03T14:51:00Z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